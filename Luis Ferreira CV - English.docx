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312C4" w:rsidRDefault="001A3EE4" w:rsidP="003F0026">
      <w:pPr>
        <w:jc w:val="both"/>
        <w:rPr>
          <w:rFonts w:ascii="Arial" w:hAnsi="Arial" w:cs="Arial"/>
          <w:b/>
          <w:szCs w:val="24"/>
          <w:lang w:val="pt-BR"/>
        </w:rPr>
      </w:pPr>
      <w:r w:rsidRPr="001A3EE4">
        <w:rPr>
          <w:rFonts w:ascii="Arial" w:hAnsi="Arial" w:cs="Arial"/>
          <w:b/>
          <w:szCs w:val="24"/>
          <w:lang w:val="pt-BR"/>
        </w:rPr>
        <w:softHyphen/>
      </w:r>
      <w:r w:rsidRPr="001A3EE4">
        <w:rPr>
          <w:rFonts w:ascii="Arial" w:hAnsi="Arial" w:cs="Arial"/>
          <w:b/>
          <w:szCs w:val="24"/>
          <w:lang w:val="pt-BR"/>
        </w:rPr>
        <w:softHyphen/>
      </w:r>
    </w:p>
    <w:p w14:paraId="0A37501D" w14:textId="77777777" w:rsidR="003F0026" w:rsidRPr="003F0026" w:rsidRDefault="003F0026" w:rsidP="003F0026">
      <w:pPr>
        <w:jc w:val="both"/>
        <w:rPr>
          <w:rFonts w:ascii="Arial" w:hAnsi="Arial" w:cs="Arial"/>
          <w:b/>
          <w:szCs w:val="24"/>
          <w:lang w:val="pt-BR"/>
        </w:rPr>
      </w:pPr>
    </w:p>
    <w:p w14:paraId="56DD2E13" w14:textId="77777777" w:rsidR="00D312C4" w:rsidRPr="00D312C4" w:rsidRDefault="00877828" w:rsidP="003F0026">
      <w:pPr>
        <w:spacing w:after="60"/>
        <w:jc w:val="center"/>
        <w:rPr>
          <w:rFonts w:ascii="Arial" w:hAnsi="Arial" w:cs="Arial"/>
          <w:b/>
          <w:bCs/>
          <w:sz w:val="32"/>
          <w:szCs w:val="32"/>
          <w:lang w:val="pt-BR"/>
        </w:rPr>
      </w:pPr>
      <w:r w:rsidRPr="00D74BC9">
        <w:rPr>
          <w:b/>
          <w:sz w:val="32"/>
          <w:szCs w:val="32"/>
          <w:lang w:val="pt-BR"/>
        </w:rPr>
        <w:t>Luis Gustavo Fernandes Ferreira</w:t>
      </w:r>
    </w:p>
    <w:p w14:paraId="48F64DD3" w14:textId="77777777" w:rsidR="000F46B1" w:rsidRDefault="3F9B0C44" w:rsidP="00656751">
      <w:pPr>
        <w:spacing w:after="60"/>
        <w:jc w:val="center"/>
        <w:rPr>
          <w:rFonts w:ascii="Arial" w:hAnsi="Arial" w:cs="Arial"/>
          <w:b/>
          <w:i/>
          <w:szCs w:val="24"/>
          <w:lang w:val="pt-BR"/>
        </w:rPr>
      </w:pPr>
      <w:r w:rsidRPr="00D74BC9">
        <w:rPr>
          <w:b/>
          <w:bCs/>
          <w:i/>
          <w:iCs/>
          <w:lang w:val="pt-BR"/>
        </w:rPr>
        <w:t xml:space="preserve">Brazilian, </w:t>
      </w:r>
      <w:r w:rsidRPr="00D74BC9">
        <w:rPr>
          <w:lang w:val="pt-BR"/>
        </w:rPr>
        <w:t xml:space="preserve"> </w:t>
      </w:r>
      <w:r w:rsidRPr="00D74BC9">
        <w:rPr>
          <w:b/>
          <w:bCs/>
          <w:i/>
          <w:iCs/>
          <w:lang w:val="pt-BR"/>
        </w:rPr>
        <w:t xml:space="preserve">Single, </w:t>
      </w:r>
      <w:r w:rsidRPr="00D74BC9">
        <w:rPr>
          <w:lang w:val="pt-BR"/>
        </w:rPr>
        <w:t xml:space="preserve"> </w:t>
      </w:r>
      <w:r w:rsidRPr="00D74BC9">
        <w:rPr>
          <w:b/>
          <w:bCs/>
          <w:i/>
          <w:iCs/>
          <w:lang w:val="pt-BR"/>
        </w:rPr>
        <w:t>25 years</w:t>
      </w:r>
      <w:r w:rsidRPr="00D74BC9">
        <w:rPr>
          <w:lang w:val="pt-BR"/>
        </w:rPr>
        <w:t xml:space="preserve"> </w:t>
      </w:r>
      <w:r w:rsidRPr="00D74BC9">
        <w:rPr>
          <w:b/>
          <w:bCs/>
          <w:i/>
          <w:iCs/>
          <w:lang w:val="pt-BR"/>
        </w:rPr>
        <w:t xml:space="preserve"> old</w:t>
      </w:r>
    </w:p>
    <w:p w14:paraId="30A0E057" w14:textId="31D7C9A8" w:rsidR="00CF0E20" w:rsidRPr="00CF0E20" w:rsidRDefault="3F9B0C44" w:rsidP="3F9B0C44">
      <w:pPr>
        <w:spacing w:after="60"/>
        <w:jc w:val="center"/>
        <w:rPr>
          <w:rFonts w:ascii="Arial" w:hAnsi="Arial" w:cs="Arial"/>
          <w:i/>
          <w:iCs/>
          <w:lang w:val="pt-BR"/>
        </w:rPr>
      </w:pPr>
      <w:r w:rsidRPr="00D74BC9">
        <w:rPr>
          <w:i/>
          <w:iCs/>
          <w:lang w:val="pt-BR"/>
        </w:rPr>
        <w:t xml:space="preserve">Mobile: +55 (19) </w:t>
      </w:r>
      <w:r w:rsidRPr="00D74BC9">
        <w:rPr>
          <w:lang w:val="pt-BR"/>
        </w:rPr>
        <w:t xml:space="preserve"> </w:t>
      </w:r>
      <w:r w:rsidRPr="00D74BC9">
        <w:rPr>
          <w:i/>
          <w:iCs/>
          <w:lang w:val="pt-BR"/>
        </w:rPr>
        <w:t>99965-0089</w:t>
      </w:r>
    </w:p>
    <w:p w14:paraId="03E783C9" w14:textId="77777777" w:rsidR="00D312C4" w:rsidRDefault="00CF0E20" w:rsidP="00CF0E20">
      <w:pPr>
        <w:spacing w:after="60"/>
        <w:jc w:val="center"/>
        <w:rPr>
          <w:rFonts w:ascii="Arial" w:hAnsi="Arial" w:cs="Arial"/>
          <w:b/>
          <w:i/>
          <w:szCs w:val="24"/>
          <w:lang w:val="pt-BR"/>
        </w:rPr>
      </w:pPr>
      <w:r w:rsidRPr="00D74BC9">
        <w:rPr>
          <w:i/>
          <w:szCs w:val="24"/>
          <w:lang w:val="pt-BR"/>
        </w:rPr>
        <w:t xml:space="preserve">E-mail: </w:t>
      </w:r>
      <w:r w:rsidR="00877828" w:rsidRPr="00D74BC9">
        <w:rPr>
          <w:i/>
          <w:szCs w:val="24"/>
          <w:lang w:val="pt-BR"/>
        </w:rPr>
        <w:t>luisgustavofernandesferreira@outlook.com</w:t>
      </w:r>
    </w:p>
    <w:p w14:paraId="5DAB6C7B" w14:textId="77777777" w:rsidR="00656751" w:rsidRPr="00D312C4" w:rsidRDefault="00656751" w:rsidP="00D312C4">
      <w:pPr>
        <w:jc w:val="center"/>
        <w:rPr>
          <w:rFonts w:ascii="Arial" w:hAnsi="Arial" w:cs="Arial"/>
          <w:szCs w:val="24"/>
          <w:lang w:val="pt-BR"/>
        </w:rPr>
      </w:pPr>
    </w:p>
    <w:p w14:paraId="6A05A809" w14:textId="4ED9D812" w:rsidR="00D312C4" w:rsidRDefault="00D312C4" w:rsidP="3F9B0C44">
      <w:pPr>
        <w:jc w:val="center"/>
        <w:rPr>
          <w:rFonts w:ascii="Arial" w:hAnsi="Arial" w:cs="Arial"/>
          <w:b/>
          <w:bCs/>
          <w:szCs w:val="24"/>
          <w:lang w:val="pt-BR"/>
        </w:rPr>
      </w:pPr>
    </w:p>
    <w:p w14:paraId="736E2DCE" w14:textId="49EE439B" w:rsidR="3F9B0C44" w:rsidRDefault="3F9B0C44" w:rsidP="3F9B0C44">
      <w:pPr>
        <w:outlineLvl w:val="0"/>
        <w:rPr>
          <w:rFonts w:asciiTheme="majorHAnsi" w:eastAsiaTheme="majorEastAsia" w:hAnsiTheme="majorHAnsi" w:cstheme="majorBidi"/>
          <w:b/>
          <w:bCs/>
          <w:sz w:val="32"/>
          <w:szCs w:val="32"/>
          <w:u w:val="single"/>
          <w:lang w:val="en"/>
        </w:rPr>
      </w:pPr>
      <w:r w:rsidRPr="3F9B0C44">
        <w:rPr>
          <w:rFonts w:asciiTheme="majorHAnsi" w:eastAsiaTheme="majorEastAsia" w:hAnsiTheme="majorHAnsi" w:cstheme="majorBidi"/>
          <w:b/>
          <w:bCs/>
          <w:sz w:val="32"/>
          <w:szCs w:val="32"/>
          <w:u w:val="single"/>
          <w:lang w:val="en"/>
        </w:rPr>
        <w:t>Links:</w:t>
      </w:r>
    </w:p>
    <w:p w14:paraId="7378FFE6" w14:textId="41DC7313" w:rsidR="3F9B0C44" w:rsidRDefault="3F9B0C44" w:rsidP="3F9B0C44">
      <w:pPr>
        <w:outlineLvl w:val="0"/>
        <w:rPr>
          <w:rFonts w:asciiTheme="majorHAnsi" w:eastAsiaTheme="majorEastAsia" w:hAnsiTheme="majorHAnsi" w:cstheme="majorBidi"/>
          <w:b/>
          <w:bCs/>
          <w:szCs w:val="24"/>
          <w:u w:val="single"/>
          <w:lang w:val="en"/>
        </w:rPr>
      </w:pPr>
    </w:p>
    <w:p w14:paraId="66EF404C" w14:textId="02274740" w:rsidR="3F9B0C44" w:rsidRPr="00D74BC9" w:rsidRDefault="3F9B0C44" w:rsidP="3F9B0C44">
      <w:pPr>
        <w:pStyle w:val="PargrafodaLista"/>
        <w:numPr>
          <w:ilvl w:val="0"/>
          <w:numId w:val="1"/>
        </w:numPr>
        <w:outlineLvl w:val="0"/>
        <w:rPr>
          <w:rFonts w:asciiTheme="minorHAnsi" w:eastAsiaTheme="minorEastAsia" w:hAnsiTheme="minorHAnsi" w:cstheme="minorBidi"/>
          <w:sz w:val="28"/>
          <w:szCs w:val="28"/>
          <w:lang w:val="pt-BR"/>
        </w:rPr>
      </w:pPr>
      <w:r w:rsidRPr="00D74BC9">
        <w:rPr>
          <w:rFonts w:asciiTheme="minorHAnsi" w:eastAsiaTheme="minorEastAsia" w:hAnsiTheme="minorHAnsi" w:cstheme="minorBidi"/>
          <w:sz w:val="28"/>
          <w:szCs w:val="28"/>
          <w:lang w:val="pt-BR"/>
        </w:rPr>
        <w:t>Linkedin:</w:t>
      </w:r>
      <w:proofErr w:type="spellStart"/>
      <w:r w:rsidR="00D74BC9">
        <w:fldChar w:fldCharType="begin"/>
      </w:r>
      <w:proofErr w:type="spellEnd"/>
      <w:r w:rsidR="00D74BC9" w:rsidRPr="00D74BC9">
        <w:rPr>
          <w:lang w:val="pt-BR"/>
        </w:rPr>
        <w:instrText xml:space="preserve"> HYPERLINK "https://www.linkedin.com/in/luis-gustavo-fernandes-ferreira-b8685993/" \h </w:instrText>
      </w:r>
      <w:proofErr w:type="spellStart"/>
      <w:r w:rsidR="00D74BC9">
        <w:fldChar w:fldCharType="separate"/>
      </w:r>
      <w:proofErr w:type="spellEnd"/>
      <w:r w:rsidRPr="00D74BC9">
        <w:rPr>
          <w:rStyle w:val="Hyperlink"/>
          <w:rFonts w:asciiTheme="minorHAnsi" w:eastAsiaTheme="minorEastAsia" w:hAnsiTheme="minorHAnsi" w:cstheme="minorBidi"/>
          <w:sz w:val="28"/>
          <w:szCs w:val="28"/>
          <w:lang w:val="pt-BR"/>
        </w:rPr>
        <w:t>Luis Gustavo Fernandes Ferreira | LinkedIn</w:t>
      </w:r>
      <w:r w:rsidR="00D74BC9">
        <w:rPr>
          <w:rStyle w:val="Hyperlink"/>
          <w:rFonts w:asciiTheme="minorHAnsi" w:eastAsiaTheme="minorEastAsia" w:hAnsiTheme="minorHAnsi" w:cstheme="minorBidi"/>
          <w:sz w:val="28"/>
          <w:szCs w:val="28"/>
          <w:lang w:val="en"/>
        </w:rPr>
        <w:fldChar w:fldCharType="end"/>
      </w:r>
    </w:p>
    <w:p w14:paraId="1BCE1D72" w14:textId="0DB79C47" w:rsidR="3F9B0C44" w:rsidRPr="00D74BC9" w:rsidRDefault="28DB40DE" w:rsidP="3F9B0C44">
      <w:pPr>
        <w:pStyle w:val="PargrafodaLista"/>
        <w:numPr>
          <w:ilvl w:val="0"/>
          <w:numId w:val="1"/>
        </w:numPr>
        <w:outlineLvl w:val="0"/>
        <w:rPr>
          <w:rFonts w:asciiTheme="minorHAnsi" w:eastAsiaTheme="minorEastAsia" w:hAnsiTheme="minorHAnsi" w:cstheme="minorBidi"/>
          <w:sz w:val="28"/>
          <w:szCs w:val="28"/>
          <w:lang w:val="pt-BR"/>
        </w:rPr>
      </w:pPr>
      <w:r w:rsidRPr="00D74BC9">
        <w:rPr>
          <w:rFonts w:asciiTheme="minorHAnsi" w:eastAsiaTheme="minorEastAsia" w:hAnsiTheme="minorHAnsi" w:cstheme="minorBidi"/>
          <w:sz w:val="28"/>
          <w:szCs w:val="28"/>
          <w:lang w:val="pt-BR"/>
        </w:rPr>
        <w:t>Github:</w:t>
      </w:r>
      <w:proofErr w:type="spellStart"/>
      <w:r w:rsidR="00D74BC9">
        <w:fldChar w:fldCharType="begin"/>
      </w:r>
      <w:proofErr w:type="spellEnd"/>
      <w:r w:rsidR="00D74BC9" w:rsidRPr="00D74BC9">
        <w:rPr>
          <w:lang w:val="pt-BR"/>
        </w:rPr>
        <w:instrText xml:space="preserve"> HYPERLINK "https://github.com/lgpinguim" \h </w:instrText>
      </w:r>
      <w:proofErr w:type="spellStart"/>
      <w:r w:rsidR="00D74BC9">
        <w:fldChar w:fldCharType="separate"/>
      </w:r>
      <w:proofErr w:type="spellEnd"/>
      <w:r w:rsidRPr="00D74BC9">
        <w:rPr>
          <w:rStyle w:val="Hyperlink"/>
          <w:rFonts w:asciiTheme="minorHAnsi" w:eastAsiaTheme="minorEastAsia" w:hAnsiTheme="minorHAnsi" w:cstheme="minorBidi"/>
          <w:sz w:val="28"/>
          <w:szCs w:val="28"/>
          <w:lang w:val="pt-BR"/>
        </w:rPr>
        <w:t>lgpinguim (Luis Ferreira) (github.com)</w:t>
      </w:r>
      <w:r w:rsidR="00D74BC9">
        <w:rPr>
          <w:rStyle w:val="Hyperlink"/>
          <w:rFonts w:asciiTheme="minorHAnsi" w:eastAsiaTheme="minorEastAsia" w:hAnsiTheme="minorHAnsi" w:cstheme="minorBidi"/>
          <w:sz w:val="28"/>
          <w:szCs w:val="28"/>
          <w:lang w:val="en"/>
        </w:rPr>
        <w:fldChar w:fldCharType="end"/>
      </w:r>
    </w:p>
    <w:p w14:paraId="1022F2E8" w14:textId="5EA688B8" w:rsidR="28DB40DE" w:rsidRPr="00D74BC9" w:rsidRDefault="28DB40DE" w:rsidP="28DB40DE">
      <w:pPr>
        <w:pStyle w:val="PargrafodaLista"/>
        <w:numPr>
          <w:ilvl w:val="0"/>
          <w:numId w:val="1"/>
        </w:numPr>
        <w:outlineLvl w:val="0"/>
        <w:rPr>
          <w:rFonts w:asciiTheme="minorHAnsi" w:eastAsiaTheme="minorEastAsia" w:hAnsiTheme="minorHAnsi" w:cstheme="minorBidi"/>
          <w:szCs w:val="24"/>
          <w:lang w:val="pt-BR"/>
        </w:rPr>
      </w:pPr>
      <w:r w:rsidRPr="00D74BC9">
        <w:rPr>
          <w:rFonts w:asciiTheme="minorHAnsi" w:eastAsiaTheme="minorEastAsia" w:hAnsiTheme="minorHAnsi" w:cstheme="minorBidi"/>
          <w:sz w:val="28"/>
          <w:szCs w:val="28"/>
          <w:lang w:val="pt-BR"/>
        </w:rPr>
        <w:t>Portfolio</w:t>
      </w:r>
      <w:r w:rsidRPr="00D74BC9">
        <w:rPr>
          <w:rFonts w:asciiTheme="minorHAnsi" w:eastAsiaTheme="minorEastAsia" w:hAnsiTheme="minorHAnsi" w:cstheme="minorBidi"/>
          <w:szCs w:val="24"/>
          <w:lang w:val="pt-BR"/>
        </w:rPr>
        <w:t xml:space="preserve">: </w:t>
      </w:r>
      <w:r w:rsidR="00D74BC9">
        <w:fldChar w:fldCharType="begin"/>
      </w:r>
      <w:r w:rsidR="00D74BC9" w:rsidRPr="00D74BC9">
        <w:rPr>
          <w:lang w:val="pt-BR"/>
        </w:rPr>
        <w:instrText xml:space="preserve"> HYPERLINK "https://luisgustavofernand1.wixsite.com/website" \h </w:instrText>
      </w:r>
      <w:r w:rsidR="00D74BC9">
        <w:fldChar w:fldCharType="separate"/>
      </w:r>
      <w:r w:rsidRPr="00D74BC9">
        <w:rPr>
          <w:rStyle w:val="Hyperlink"/>
          <w:lang w:val="pt-BR"/>
        </w:rPr>
        <w:t>Home | Luis Gustavo Fernandes Ferreira (wixsite.com)</w:t>
      </w:r>
      <w:r w:rsidR="00D74BC9">
        <w:rPr>
          <w:rStyle w:val="Hyperlink"/>
          <w:lang w:val="en"/>
        </w:rPr>
        <w:fldChar w:fldCharType="end"/>
      </w:r>
    </w:p>
    <w:p w14:paraId="246082DA" w14:textId="3344BA86" w:rsidR="3F9B0C44" w:rsidRPr="00D74BC9" w:rsidRDefault="3F9B0C44" w:rsidP="3F9B0C44">
      <w:pPr>
        <w:outlineLvl w:val="0"/>
        <w:rPr>
          <w:rFonts w:asciiTheme="majorHAnsi" w:eastAsiaTheme="majorEastAsia" w:hAnsiTheme="majorHAnsi" w:cstheme="majorBidi"/>
          <w:b/>
          <w:bCs/>
          <w:szCs w:val="24"/>
          <w:u w:val="single"/>
          <w:lang w:val="pt-BR"/>
        </w:rPr>
      </w:pPr>
    </w:p>
    <w:p w14:paraId="5D9171FB" w14:textId="77777777" w:rsidR="0058187D" w:rsidRDefault="3F9B0C44" w:rsidP="3F9B0C44">
      <w:pPr>
        <w:outlineLvl w:val="0"/>
        <w:rPr>
          <w:rFonts w:ascii="Arial" w:hAnsi="Arial" w:cs="Arial"/>
          <w:b/>
          <w:bCs/>
          <w:sz w:val="28"/>
          <w:szCs w:val="28"/>
          <w:lang w:val="pt-BR"/>
        </w:rPr>
      </w:pPr>
      <w:r w:rsidRPr="3F9B0C44">
        <w:rPr>
          <w:rFonts w:asciiTheme="majorHAnsi" w:eastAsiaTheme="majorEastAsia" w:hAnsiTheme="majorHAnsi" w:cstheme="majorBidi"/>
          <w:b/>
          <w:bCs/>
          <w:sz w:val="32"/>
          <w:szCs w:val="32"/>
          <w:u w:val="single"/>
          <w:lang w:val="en"/>
        </w:rPr>
        <w:t>Education</w:t>
      </w:r>
      <w:r w:rsidRPr="3F9B0C44">
        <w:rPr>
          <w:b/>
          <w:bCs/>
          <w:sz w:val="28"/>
          <w:szCs w:val="28"/>
          <w:u w:val="single"/>
          <w:lang w:val="en"/>
        </w:rPr>
        <w:t>:</w:t>
      </w:r>
    </w:p>
    <w:p w14:paraId="5A39BBE3" w14:textId="77777777" w:rsidR="0058187D" w:rsidRDefault="0058187D" w:rsidP="001D6245">
      <w:pPr>
        <w:rPr>
          <w:rFonts w:ascii="Arial" w:hAnsi="Arial" w:cs="Arial"/>
          <w:b/>
          <w:sz w:val="28"/>
          <w:szCs w:val="28"/>
          <w:lang w:val="pt-BR"/>
        </w:rPr>
      </w:pPr>
    </w:p>
    <w:p w14:paraId="49B3E7A0" w14:textId="1E5C5ED7" w:rsidR="00071D3D" w:rsidRPr="00D74BC9" w:rsidRDefault="3F9B0C44" w:rsidP="3F9B0C44">
      <w:pPr>
        <w:pStyle w:val="PargrafodaLista"/>
        <w:numPr>
          <w:ilvl w:val="0"/>
          <w:numId w:val="36"/>
        </w:numPr>
        <w:overflowPunct/>
        <w:autoSpaceDE/>
        <w:autoSpaceDN/>
        <w:adjustRightInd/>
        <w:contextualSpacing/>
        <w:jc w:val="both"/>
        <w:textAlignment w:val="auto"/>
        <w:rPr>
          <w:rFonts w:asciiTheme="minorHAnsi" w:eastAsiaTheme="minorEastAsia" w:hAnsiTheme="minorHAnsi" w:cstheme="minorBidi"/>
          <w:sz w:val="28"/>
          <w:szCs w:val="28"/>
          <w:lang w:val="en-US" w:eastAsia="en-US"/>
        </w:rPr>
      </w:pPr>
      <w:r w:rsidRPr="3F9B0C44">
        <w:rPr>
          <w:rFonts w:asciiTheme="minorHAnsi" w:eastAsiaTheme="minorEastAsia" w:hAnsiTheme="minorHAnsi" w:cstheme="minorBidi"/>
          <w:sz w:val="28"/>
          <w:szCs w:val="28"/>
          <w:lang w:val="en"/>
        </w:rPr>
        <w:t xml:space="preserve">Attending Higher Technology in Digital Games - </w:t>
      </w:r>
      <w:r w:rsidRPr="3F9B0C44">
        <w:rPr>
          <w:rFonts w:asciiTheme="minorHAnsi" w:eastAsiaTheme="minorEastAsia" w:hAnsiTheme="minorHAnsi" w:cstheme="minorBidi"/>
          <w:b/>
          <w:bCs/>
          <w:sz w:val="28"/>
          <w:szCs w:val="28"/>
          <w:lang w:val="en"/>
        </w:rPr>
        <w:t>Unis Group</w:t>
      </w:r>
    </w:p>
    <w:p w14:paraId="11573A60" w14:textId="33027323" w:rsidR="00AF6296" w:rsidRPr="00AF6296" w:rsidRDefault="3F9B0C44" w:rsidP="3F9B0C44">
      <w:pPr>
        <w:pStyle w:val="PargrafodaLista"/>
        <w:numPr>
          <w:ilvl w:val="0"/>
          <w:numId w:val="36"/>
        </w:numPr>
        <w:overflowPunct/>
        <w:autoSpaceDE/>
        <w:autoSpaceDN/>
        <w:adjustRightInd/>
        <w:contextualSpacing/>
        <w:jc w:val="both"/>
        <w:textAlignment w:val="auto"/>
        <w:rPr>
          <w:rFonts w:asciiTheme="minorHAnsi" w:eastAsiaTheme="minorEastAsia" w:hAnsiTheme="minorHAnsi" w:cstheme="minorBidi"/>
          <w:sz w:val="28"/>
          <w:szCs w:val="28"/>
          <w:lang w:val="en-US" w:eastAsia="en-US"/>
        </w:rPr>
      </w:pPr>
      <w:r w:rsidRPr="3F9B0C44">
        <w:rPr>
          <w:rFonts w:asciiTheme="minorHAnsi" w:eastAsiaTheme="minorEastAsia" w:hAnsiTheme="minorHAnsi" w:cstheme="minorBidi"/>
          <w:sz w:val="28"/>
          <w:szCs w:val="28"/>
          <w:lang w:val="en"/>
        </w:rPr>
        <w:t xml:space="preserve">Curse 20486 – Developing ASP.NET Core MVC Web </w:t>
      </w:r>
      <w:proofErr w:type="gramStart"/>
      <w:r w:rsidRPr="3F9B0C44">
        <w:rPr>
          <w:rFonts w:asciiTheme="minorHAnsi" w:eastAsiaTheme="minorEastAsia" w:hAnsiTheme="minorHAnsi" w:cstheme="minorBidi"/>
          <w:sz w:val="28"/>
          <w:szCs w:val="28"/>
          <w:lang w:val="en"/>
        </w:rPr>
        <w:t>Applications  -</w:t>
      </w:r>
      <w:proofErr w:type="gramEnd"/>
      <w:r w:rsidRPr="3F9B0C44">
        <w:rPr>
          <w:rFonts w:asciiTheme="minorHAnsi" w:eastAsiaTheme="minorEastAsia" w:hAnsiTheme="minorHAnsi" w:cstheme="minorBidi"/>
          <w:sz w:val="28"/>
          <w:szCs w:val="28"/>
          <w:lang w:val="en"/>
        </w:rPr>
        <w:t xml:space="preserve">2019 - </w:t>
      </w:r>
      <w:r w:rsidRPr="3F9B0C44">
        <w:rPr>
          <w:rFonts w:asciiTheme="minorHAnsi" w:eastAsiaTheme="minorEastAsia" w:hAnsiTheme="minorHAnsi" w:cstheme="minorBidi"/>
          <w:b/>
          <w:bCs/>
          <w:sz w:val="28"/>
          <w:szCs w:val="28"/>
          <w:lang w:val="en"/>
        </w:rPr>
        <w:t>Ka Solution</w:t>
      </w:r>
      <w:r w:rsidRPr="3F9B0C44">
        <w:rPr>
          <w:rFonts w:asciiTheme="minorHAnsi" w:eastAsiaTheme="minorEastAsia" w:hAnsiTheme="minorHAnsi" w:cstheme="minorBidi"/>
          <w:sz w:val="28"/>
          <w:szCs w:val="28"/>
          <w:lang w:val="en"/>
        </w:rPr>
        <w:t>.</w:t>
      </w:r>
    </w:p>
    <w:p w14:paraId="22F497E4" w14:textId="7E78EFA2" w:rsidR="00071D3D" w:rsidRPr="00D74BC9" w:rsidRDefault="3F9B0C44" w:rsidP="3F9B0C44">
      <w:pPr>
        <w:pStyle w:val="PargrafodaLista"/>
        <w:numPr>
          <w:ilvl w:val="0"/>
          <w:numId w:val="36"/>
        </w:numPr>
        <w:overflowPunct/>
        <w:autoSpaceDE/>
        <w:autoSpaceDN/>
        <w:adjustRightInd/>
        <w:contextualSpacing/>
        <w:jc w:val="both"/>
        <w:textAlignment w:val="auto"/>
        <w:rPr>
          <w:rFonts w:asciiTheme="minorHAnsi" w:eastAsiaTheme="minorEastAsia" w:hAnsiTheme="minorHAnsi" w:cstheme="minorBidi"/>
          <w:b/>
          <w:bCs/>
          <w:sz w:val="28"/>
          <w:szCs w:val="28"/>
          <w:lang w:val="en-US"/>
        </w:rPr>
      </w:pPr>
      <w:r w:rsidRPr="3F9B0C44">
        <w:rPr>
          <w:rFonts w:asciiTheme="minorHAnsi" w:eastAsiaTheme="minorEastAsia" w:hAnsiTheme="minorHAnsi" w:cstheme="minorBidi"/>
          <w:sz w:val="28"/>
          <w:szCs w:val="28"/>
          <w:lang w:val="en"/>
        </w:rPr>
        <w:t xml:space="preserve">Graduated in Computer Engineering - 2019 - </w:t>
      </w:r>
      <w:proofErr w:type="spellStart"/>
      <w:r w:rsidRPr="3F9B0C44">
        <w:rPr>
          <w:rFonts w:asciiTheme="minorHAnsi" w:eastAsiaTheme="minorEastAsia" w:hAnsiTheme="minorHAnsi" w:cstheme="minorBidi"/>
          <w:b/>
          <w:bCs/>
          <w:sz w:val="28"/>
          <w:szCs w:val="28"/>
          <w:lang w:val="en"/>
        </w:rPr>
        <w:t>UniPinhal</w:t>
      </w:r>
      <w:proofErr w:type="spellEnd"/>
      <w:r w:rsidRPr="3F9B0C44">
        <w:rPr>
          <w:rFonts w:asciiTheme="minorHAnsi" w:eastAsiaTheme="minorEastAsia" w:hAnsiTheme="minorHAnsi" w:cstheme="minorBidi"/>
          <w:b/>
          <w:bCs/>
          <w:sz w:val="28"/>
          <w:szCs w:val="28"/>
          <w:lang w:val="en"/>
        </w:rPr>
        <w:t xml:space="preserve"> College</w:t>
      </w:r>
    </w:p>
    <w:p w14:paraId="6BBEAAD5" w14:textId="5742DC26" w:rsidR="00071D3D" w:rsidRDefault="3F9B0C44" w:rsidP="3F9B0C44">
      <w:pPr>
        <w:pStyle w:val="PargrafodaLista"/>
        <w:numPr>
          <w:ilvl w:val="0"/>
          <w:numId w:val="36"/>
        </w:numPr>
        <w:overflowPunct/>
        <w:autoSpaceDE/>
        <w:autoSpaceDN/>
        <w:adjustRightInd/>
        <w:contextualSpacing/>
        <w:jc w:val="both"/>
        <w:textAlignment w:val="auto"/>
        <w:rPr>
          <w:rFonts w:asciiTheme="minorHAnsi" w:eastAsiaTheme="minorEastAsia" w:hAnsiTheme="minorHAnsi" w:cstheme="minorBidi"/>
          <w:sz w:val="28"/>
          <w:szCs w:val="28"/>
          <w:lang w:val="pt-BR"/>
        </w:rPr>
      </w:pPr>
      <w:r w:rsidRPr="3F9B0C44">
        <w:rPr>
          <w:rFonts w:asciiTheme="minorHAnsi" w:eastAsiaTheme="minorEastAsia" w:hAnsiTheme="minorHAnsi" w:cstheme="minorBidi"/>
          <w:sz w:val="28"/>
          <w:szCs w:val="28"/>
          <w:lang w:val="en"/>
        </w:rPr>
        <w:t xml:space="preserve">Graduated in Computer Technician - 2011 </w:t>
      </w:r>
      <w:proofErr w:type="gramStart"/>
      <w:r w:rsidRPr="3F9B0C44">
        <w:rPr>
          <w:rFonts w:asciiTheme="minorHAnsi" w:eastAsiaTheme="minorEastAsia" w:hAnsiTheme="minorHAnsi" w:cstheme="minorBidi"/>
          <w:sz w:val="28"/>
          <w:szCs w:val="28"/>
          <w:lang w:val="en"/>
        </w:rPr>
        <w:t xml:space="preserve">-  </w:t>
      </w:r>
      <w:proofErr w:type="spellStart"/>
      <w:r w:rsidRPr="3F9B0C44">
        <w:rPr>
          <w:rFonts w:asciiTheme="minorHAnsi" w:eastAsiaTheme="minorEastAsia" w:hAnsiTheme="minorHAnsi" w:cstheme="minorBidi"/>
          <w:b/>
          <w:bCs/>
          <w:sz w:val="28"/>
          <w:szCs w:val="28"/>
          <w:lang w:val="en"/>
        </w:rPr>
        <w:t>Etec</w:t>
      </w:r>
      <w:proofErr w:type="spellEnd"/>
      <w:proofErr w:type="gramEnd"/>
      <w:r w:rsidRPr="3F9B0C44">
        <w:rPr>
          <w:rFonts w:asciiTheme="minorHAnsi" w:eastAsiaTheme="minorEastAsia" w:hAnsiTheme="minorHAnsi" w:cstheme="minorBidi"/>
          <w:b/>
          <w:bCs/>
          <w:sz w:val="28"/>
          <w:szCs w:val="28"/>
          <w:lang w:val="en"/>
        </w:rPr>
        <w:t xml:space="preserve"> Dr. </w:t>
      </w:r>
      <w:proofErr w:type="spellStart"/>
      <w:r w:rsidRPr="3F9B0C44">
        <w:rPr>
          <w:rFonts w:asciiTheme="minorHAnsi" w:eastAsiaTheme="minorEastAsia" w:hAnsiTheme="minorHAnsi" w:cstheme="minorBidi"/>
          <w:b/>
          <w:bCs/>
          <w:sz w:val="28"/>
          <w:szCs w:val="28"/>
          <w:lang w:val="en"/>
        </w:rPr>
        <w:t>Carolino</w:t>
      </w:r>
      <w:proofErr w:type="spellEnd"/>
      <w:r w:rsidRPr="3F9B0C44">
        <w:rPr>
          <w:rFonts w:asciiTheme="minorHAnsi" w:eastAsiaTheme="minorEastAsia" w:hAnsiTheme="minorHAnsi" w:cstheme="minorBidi"/>
          <w:b/>
          <w:bCs/>
          <w:sz w:val="28"/>
          <w:szCs w:val="28"/>
          <w:lang w:val="en"/>
        </w:rPr>
        <w:t xml:space="preserve"> da </w:t>
      </w:r>
      <w:proofErr w:type="spellStart"/>
      <w:r w:rsidRPr="3F9B0C44">
        <w:rPr>
          <w:rFonts w:asciiTheme="minorHAnsi" w:eastAsiaTheme="minorEastAsia" w:hAnsiTheme="minorHAnsi" w:cstheme="minorBidi"/>
          <w:b/>
          <w:bCs/>
          <w:sz w:val="28"/>
          <w:szCs w:val="28"/>
          <w:lang w:val="en"/>
        </w:rPr>
        <w:t>motta</w:t>
      </w:r>
      <w:proofErr w:type="spellEnd"/>
      <w:r w:rsidRPr="3F9B0C44">
        <w:rPr>
          <w:rFonts w:asciiTheme="minorHAnsi" w:eastAsiaTheme="minorEastAsia" w:hAnsiTheme="minorHAnsi" w:cstheme="minorBidi"/>
          <w:b/>
          <w:bCs/>
          <w:sz w:val="28"/>
          <w:szCs w:val="28"/>
          <w:lang w:val="en"/>
        </w:rPr>
        <w:t xml:space="preserve"> e Silva</w:t>
      </w:r>
    </w:p>
    <w:p w14:paraId="41C8F396" w14:textId="77777777" w:rsidR="001D6245" w:rsidRPr="00A518AA" w:rsidRDefault="001D6245" w:rsidP="3F9B0C44">
      <w:pPr>
        <w:rPr>
          <w:rFonts w:asciiTheme="majorHAnsi" w:eastAsiaTheme="majorEastAsia" w:hAnsiTheme="majorHAnsi" w:cstheme="majorBidi"/>
          <w:sz w:val="32"/>
          <w:szCs w:val="32"/>
          <w:lang w:val="pt-BR"/>
        </w:rPr>
      </w:pPr>
    </w:p>
    <w:p w14:paraId="1920495B" w14:textId="77777777" w:rsidR="0058187D" w:rsidRDefault="3F9B0C44" w:rsidP="3F9B0C44">
      <w:pPr>
        <w:outlineLvl w:val="0"/>
        <w:rPr>
          <w:rFonts w:asciiTheme="majorHAnsi" w:eastAsiaTheme="majorEastAsia" w:hAnsiTheme="majorHAnsi" w:cstheme="majorBidi"/>
          <w:color w:val="FF0000"/>
          <w:sz w:val="32"/>
          <w:szCs w:val="32"/>
          <w:lang w:val="pt-BR"/>
        </w:rPr>
      </w:pPr>
      <w:r w:rsidRPr="3F9B0C44">
        <w:rPr>
          <w:rFonts w:asciiTheme="majorHAnsi" w:eastAsiaTheme="majorEastAsia" w:hAnsiTheme="majorHAnsi" w:cstheme="majorBidi"/>
          <w:b/>
          <w:bCs/>
          <w:sz w:val="32"/>
          <w:szCs w:val="32"/>
          <w:u w:val="single"/>
          <w:lang w:val="en"/>
        </w:rPr>
        <w:t>Summary of Qualifications:</w:t>
      </w:r>
    </w:p>
    <w:p w14:paraId="72A3D3EC" w14:textId="77777777" w:rsidR="0058187D" w:rsidRDefault="0058187D" w:rsidP="001D6245">
      <w:pPr>
        <w:rPr>
          <w:rFonts w:ascii="Arial" w:hAnsi="Arial" w:cs="Arial"/>
          <w:color w:val="FF0000"/>
          <w:szCs w:val="24"/>
          <w:lang w:val="pt-BR"/>
        </w:rPr>
      </w:pPr>
    </w:p>
    <w:p w14:paraId="592A15DC" w14:textId="248FBF0A" w:rsidR="00071D3D" w:rsidRPr="00D74BC9" w:rsidRDefault="3F9B0C44"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en-US" w:eastAsia="en-US"/>
        </w:rPr>
      </w:pPr>
      <w:r w:rsidRPr="3F9B0C44">
        <w:rPr>
          <w:rFonts w:asciiTheme="minorHAnsi" w:eastAsiaTheme="minorEastAsia" w:hAnsiTheme="minorHAnsi" w:cstheme="minorBidi"/>
          <w:sz w:val="28"/>
          <w:szCs w:val="28"/>
          <w:lang w:val="en"/>
        </w:rPr>
        <w:t xml:space="preserve">About 5 </w:t>
      </w:r>
      <w:proofErr w:type="gramStart"/>
      <w:r w:rsidRPr="3F9B0C44">
        <w:rPr>
          <w:rFonts w:asciiTheme="minorHAnsi" w:eastAsiaTheme="minorEastAsia" w:hAnsiTheme="minorHAnsi" w:cstheme="minorBidi"/>
          <w:sz w:val="28"/>
          <w:szCs w:val="28"/>
          <w:lang w:val="en"/>
        </w:rPr>
        <w:t>years  of</w:t>
      </w:r>
      <w:proofErr w:type="gramEnd"/>
      <w:r w:rsidRPr="3F9B0C44">
        <w:rPr>
          <w:rFonts w:asciiTheme="minorHAnsi" w:eastAsiaTheme="minorEastAsia" w:hAnsiTheme="minorHAnsi" w:cstheme="minorBidi"/>
          <w:sz w:val="28"/>
          <w:szCs w:val="28"/>
          <w:lang w:val="en"/>
        </w:rPr>
        <w:t xml:space="preserve"> experience in the areas  of Infrastructure / Hardware </w:t>
      </w:r>
      <w:r w:rsidRPr="3F9B0C44">
        <w:rPr>
          <w:rFonts w:asciiTheme="minorHAnsi" w:eastAsiaTheme="minorEastAsia" w:hAnsiTheme="minorHAnsi" w:cstheme="minorBidi"/>
          <w:b/>
          <w:bCs/>
          <w:sz w:val="28"/>
          <w:szCs w:val="28"/>
          <w:lang w:val="en"/>
        </w:rPr>
        <w:t>/ Support,</w:t>
      </w:r>
      <w:r w:rsidRPr="3F9B0C44">
        <w:rPr>
          <w:rFonts w:asciiTheme="minorHAnsi" w:eastAsiaTheme="minorEastAsia" w:hAnsiTheme="minorHAnsi" w:cstheme="minorBidi"/>
          <w:sz w:val="28"/>
          <w:szCs w:val="28"/>
          <w:lang w:val="en"/>
        </w:rPr>
        <w:t xml:space="preserve">  with over  3 years of experience in  development  with  </w:t>
      </w:r>
      <w:r w:rsidRPr="3F9B0C44">
        <w:rPr>
          <w:rFonts w:asciiTheme="minorHAnsi" w:eastAsiaTheme="minorEastAsia" w:hAnsiTheme="minorHAnsi" w:cstheme="minorBidi"/>
          <w:b/>
          <w:bCs/>
          <w:sz w:val="28"/>
          <w:szCs w:val="28"/>
          <w:lang w:val="en"/>
        </w:rPr>
        <w:t>.Net Core and C#.</w:t>
      </w:r>
    </w:p>
    <w:p w14:paraId="5C4FB7AB" w14:textId="0EA6960D" w:rsidR="00AF6296" w:rsidRPr="00D74BC9" w:rsidRDefault="28DB40DE"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en-US" w:eastAsia="en-US"/>
        </w:rPr>
      </w:pPr>
      <w:r w:rsidRPr="28DB40DE">
        <w:rPr>
          <w:rFonts w:asciiTheme="minorHAnsi" w:eastAsiaTheme="minorEastAsia" w:hAnsiTheme="minorHAnsi" w:cstheme="minorBidi"/>
          <w:sz w:val="28"/>
          <w:szCs w:val="28"/>
          <w:lang w:val="en"/>
        </w:rPr>
        <w:t xml:space="preserve">Knowledge in EF Core, </w:t>
      </w:r>
      <w:proofErr w:type="gramStart"/>
      <w:r w:rsidRPr="28DB40DE">
        <w:rPr>
          <w:rFonts w:asciiTheme="minorHAnsi" w:eastAsiaTheme="minorEastAsia" w:hAnsiTheme="minorHAnsi" w:cstheme="minorBidi"/>
          <w:sz w:val="28"/>
          <w:szCs w:val="28"/>
          <w:lang w:val="en"/>
        </w:rPr>
        <w:t>Dapper,  API</w:t>
      </w:r>
      <w:proofErr w:type="gramEnd"/>
      <w:r w:rsidRPr="28DB40DE">
        <w:rPr>
          <w:rFonts w:asciiTheme="minorHAnsi" w:eastAsiaTheme="minorEastAsia" w:hAnsiTheme="minorHAnsi" w:cstheme="minorBidi"/>
          <w:sz w:val="28"/>
          <w:szCs w:val="28"/>
          <w:lang w:val="en"/>
        </w:rPr>
        <w:t xml:space="preserve"> Development,  Restful Standards, SOLID,  </w:t>
      </w:r>
      <w:proofErr w:type="spellStart"/>
      <w:r w:rsidRPr="28DB40DE">
        <w:rPr>
          <w:rFonts w:asciiTheme="minorHAnsi" w:eastAsiaTheme="minorEastAsia" w:hAnsiTheme="minorHAnsi" w:cstheme="minorBidi"/>
          <w:sz w:val="28"/>
          <w:szCs w:val="28"/>
          <w:lang w:val="en"/>
        </w:rPr>
        <w:t>CleanCode</w:t>
      </w:r>
      <w:proofErr w:type="spellEnd"/>
      <w:r w:rsidRPr="28DB40DE">
        <w:rPr>
          <w:rFonts w:asciiTheme="minorHAnsi" w:eastAsiaTheme="minorEastAsia" w:hAnsiTheme="minorHAnsi" w:cstheme="minorBidi"/>
          <w:sz w:val="28"/>
          <w:szCs w:val="28"/>
          <w:lang w:val="en"/>
        </w:rPr>
        <w:t>, CQRS, RabbitMQ and Swagger.</w:t>
      </w:r>
    </w:p>
    <w:p w14:paraId="67901F18" w14:textId="36EC3B25" w:rsidR="3F9B0C44" w:rsidRDefault="28DB40DE" w:rsidP="3F9B0C44">
      <w:pPr>
        <w:pStyle w:val="PargrafodaLista"/>
        <w:numPr>
          <w:ilvl w:val="0"/>
          <w:numId w:val="8"/>
        </w:numPr>
        <w:jc w:val="both"/>
        <w:rPr>
          <w:sz w:val="28"/>
          <w:szCs w:val="28"/>
          <w:lang w:val="en"/>
        </w:rPr>
      </w:pPr>
      <w:r w:rsidRPr="28DB40DE">
        <w:rPr>
          <w:rFonts w:asciiTheme="minorHAnsi" w:eastAsiaTheme="minorEastAsia" w:hAnsiTheme="minorHAnsi" w:cstheme="minorBidi"/>
          <w:sz w:val="28"/>
          <w:szCs w:val="28"/>
          <w:lang w:val="en"/>
        </w:rPr>
        <w:t xml:space="preserve">Good Knowledge in </w:t>
      </w:r>
      <w:proofErr w:type="gramStart"/>
      <w:r w:rsidRPr="28DB40DE">
        <w:rPr>
          <w:rFonts w:asciiTheme="minorHAnsi" w:eastAsiaTheme="minorEastAsia" w:hAnsiTheme="minorHAnsi" w:cstheme="minorBidi"/>
          <w:b/>
          <w:bCs/>
          <w:sz w:val="28"/>
          <w:szCs w:val="28"/>
          <w:lang w:val="en"/>
        </w:rPr>
        <w:t>C++</w:t>
      </w:r>
      <w:r w:rsidRPr="28DB40DE">
        <w:rPr>
          <w:rFonts w:asciiTheme="minorHAnsi" w:eastAsiaTheme="minorEastAsia" w:hAnsiTheme="minorHAnsi" w:cstheme="minorBidi"/>
          <w:sz w:val="28"/>
          <w:szCs w:val="28"/>
          <w:lang w:val="en"/>
        </w:rPr>
        <w:t>;</w:t>
      </w:r>
      <w:proofErr w:type="gramEnd"/>
    </w:p>
    <w:p w14:paraId="364BB1EE" w14:textId="1EF7C6CA" w:rsidR="00071D3D" w:rsidRPr="00D74BC9" w:rsidRDefault="3F9B0C44"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Experience in development, software support.</w:t>
      </w:r>
    </w:p>
    <w:p w14:paraId="065D0859" w14:textId="34702CF0" w:rsidR="00071D3D" w:rsidRPr="00D74BC9" w:rsidRDefault="3F9B0C44"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Knowledge in Unity and Unreal Engine; developing prototypes and small projects.</w:t>
      </w:r>
    </w:p>
    <w:p w14:paraId="2D31956E" w14:textId="77777777" w:rsidR="00071D3D" w:rsidRDefault="3F9B0C44"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pt-BR"/>
        </w:rPr>
      </w:pPr>
      <w:r w:rsidRPr="3F9B0C44">
        <w:rPr>
          <w:rFonts w:asciiTheme="minorHAnsi" w:eastAsiaTheme="minorEastAsia" w:hAnsiTheme="minorHAnsi" w:cstheme="minorBidi"/>
          <w:sz w:val="28"/>
          <w:szCs w:val="28"/>
          <w:lang w:val="en"/>
        </w:rPr>
        <w:t>Experience in SharePoint 2016.</w:t>
      </w:r>
    </w:p>
    <w:p w14:paraId="58757524" w14:textId="490BB0FA" w:rsidR="3F9B0C44" w:rsidRPr="00D74BC9" w:rsidRDefault="3F9B0C44" w:rsidP="3F9B0C44">
      <w:pPr>
        <w:pStyle w:val="PargrafodaLista"/>
        <w:numPr>
          <w:ilvl w:val="0"/>
          <w:numId w:val="8"/>
        </w:numPr>
        <w:jc w:val="both"/>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Knowledge in SQL Server and PL-SQL.</w:t>
      </w:r>
    </w:p>
    <w:p w14:paraId="64996FE2" w14:textId="77777777" w:rsidR="00071D3D" w:rsidRPr="00D74BC9" w:rsidRDefault="3F9B0C44"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Experience implementation of IT projects.</w:t>
      </w:r>
    </w:p>
    <w:p w14:paraId="2397C111" w14:textId="0979D18E" w:rsidR="00071D3D" w:rsidRPr="00D74BC9" w:rsidRDefault="3F9B0C44"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 xml:space="preserve">Experience in maintenance of computers, servers and </w:t>
      </w:r>
      <w:proofErr w:type="gramStart"/>
      <w:r w:rsidRPr="3F9B0C44">
        <w:rPr>
          <w:rFonts w:asciiTheme="minorHAnsi" w:eastAsiaTheme="minorEastAsia" w:hAnsiTheme="minorHAnsi" w:cstheme="minorBidi"/>
          <w:sz w:val="28"/>
          <w:szCs w:val="28"/>
          <w:lang w:val="en"/>
        </w:rPr>
        <w:t>networks;</w:t>
      </w:r>
      <w:proofErr w:type="gramEnd"/>
    </w:p>
    <w:p w14:paraId="7757F4DA" w14:textId="77777777" w:rsidR="00071D3D" w:rsidRDefault="3F9B0C44"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pt-BR"/>
        </w:rPr>
      </w:pPr>
      <w:r w:rsidRPr="3F9B0C44">
        <w:rPr>
          <w:rFonts w:asciiTheme="minorHAnsi" w:eastAsiaTheme="minorEastAsia" w:hAnsiTheme="minorHAnsi" w:cstheme="minorBidi"/>
          <w:sz w:val="28"/>
          <w:szCs w:val="28"/>
          <w:lang w:val="en"/>
        </w:rPr>
        <w:t xml:space="preserve">Knowledge in </w:t>
      </w:r>
      <w:proofErr w:type="gramStart"/>
      <w:r w:rsidRPr="3F9B0C44">
        <w:rPr>
          <w:rFonts w:asciiTheme="minorHAnsi" w:eastAsiaTheme="minorEastAsia" w:hAnsiTheme="minorHAnsi" w:cstheme="minorBidi"/>
          <w:sz w:val="28"/>
          <w:szCs w:val="28"/>
          <w:lang w:val="en"/>
        </w:rPr>
        <w:t>Excel;</w:t>
      </w:r>
      <w:proofErr w:type="gramEnd"/>
    </w:p>
    <w:p w14:paraId="28D0C846" w14:textId="77777777" w:rsidR="00071D3D" w:rsidRPr="00D74BC9" w:rsidRDefault="3F9B0C44"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 xml:space="preserve">Experience </w:t>
      </w:r>
      <w:proofErr w:type="gramStart"/>
      <w:r w:rsidRPr="3F9B0C44">
        <w:rPr>
          <w:rFonts w:asciiTheme="minorHAnsi" w:eastAsiaTheme="minorEastAsia" w:hAnsiTheme="minorHAnsi" w:cstheme="minorBidi"/>
          <w:sz w:val="28"/>
          <w:szCs w:val="28"/>
          <w:lang w:val="en"/>
        </w:rPr>
        <w:t>in  working</w:t>
      </w:r>
      <w:proofErr w:type="gramEnd"/>
      <w:r w:rsidRPr="3F9B0C44">
        <w:rPr>
          <w:rFonts w:asciiTheme="minorHAnsi" w:eastAsiaTheme="minorEastAsia" w:hAnsiTheme="minorHAnsi" w:cstheme="minorBidi"/>
          <w:sz w:val="28"/>
          <w:szCs w:val="28"/>
          <w:lang w:val="en"/>
        </w:rPr>
        <w:t xml:space="preserve"> with multinational and culturally diverse teams;</w:t>
      </w:r>
    </w:p>
    <w:p w14:paraId="71AAC94D" w14:textId="77777777" w:rsidR="00071D3D" w:rsidRDefault="3F9B0C44" w:rsidP="3F9B0C44">
      <w:pPr>
        <w:pStyle w:val="PargrafodaLista"/>
        <w:numPr>
          <w:ilvl w:val="0"/>
          <w:numId w:val="8"/>
        </w:numPr>
        <w:overflowPunct/>
        <w:autoSpaceDE/>
        <w:autoSpaceDN/>
        <w:adjustRightInd/>
        <w:contextualSpacing/>
        <w:jc w:val="both"/>
        <w:textAlignment w:val="auto"/>
        <w:rPr>
          <w:rFonts w:asciiTheme="minorHAnsi" w:eastAsiaTheme="minorEastAsia" w:hAnsiTheme="minorHAnsi" w:cstheme="minorBidi"/>
          <w:sz w:val="28"/>
          <w:szCs w:val="28"/>
          <w:lang w:val="pt-BR"/>
        </w:rPr>
      </w:pPr>
      <w:r w:rsidRPr="3F9B0C44">
        <w:rPr>
          <w:rFonts w:asciiTheme="minorHAnsi" w:eastAsiaTheme="minorEastAsia" w:hAnsiTheme="minorHAnsi" w:cstheme="minorBidi"/>
          <w:sz w:val="28"/>
          <w:szCs w:val="28"/>
          <w:lang w:val="en"/>
        </w:rPr>
        <w:t>Advanced English.</w:t>
      </w:r>
    </w:p>
    <w:p w14:paraId="758307C3" w14:textId="0DA45058" w:rsidR="3F9B0C44" w:rsidRDefault="3F9B0C44" w:rsidP="3F9B0C44">
      <w:pPr>
        <w:jc w:val="both"/>
        <w:rPr>
          <w:rFonts w:asciiTheme="minorHAnsi" w:eastAsiaTheme="minorEastAsia" w:hAnsiTheme="minorHAnsi" w:cstheme="minorBidi"/>
          <w:szCs w:val="24"/>
          <w:lang w:val="en"/>
        </w:rPr>
      </w:pPr>
    </w:p>
    <w:p w14:paraId="2752150D" w14:textId="2552C4B7" w:rsidR="3F9B0C44" w:rsidRDefault="3F9B0C44" w:rsidP="3F9B0C44">
      <w:pPr>
        <w:jc w:val="both"/>
        <w:rPr>
          <w:rFonts w:asciiTheme="minorHAnsi" w:eastAsiaTheme="minorEastAsia" w:hAnsiTheme="minorHAnsi" w:cstheme="minorBidi"/>
          <w:szCs w:val="24"/>
          <w:lang w:val="en"/>
        </w:rPr>
      </w:pPr>
    </w:p>
    <w:p w14:paraId="7FEBC1AC" w14:textId="648F1BA5" w:rsidR="3F9B0C44" w:rsidRDefault="3F9B0C44" w:rsidP="3F9B0C44">
      <w:pPr>
        <w:jc w:val="both"/>
        <w:rPr>
          <w:rFonts w:asciiTheme="minorHAnsi" w:eastAsiaTheme="minorEastAsia" w:hAnsiTheme="minorHAnsi" w:cstheme="minorBidi"/>
          <w:szCs w:val="24"/>
          <w:lang w:val="en"/>
        </w:rPr>
      </w:pPr>
    </w:p>
    <w:p w14:paraId="563F3AF9" w14:textId="2127B158" w:rsidR="28DB40DE" w:rsidRDefault="28DB40DE" w:rsidP="28DB40DE">
      <w:pPr>
        <w:jc w:val="both"/>
        <w:rPr>
          <w:rFonts w:asciiTheme="minorHAnsi" w:eastAsiaTheme="minorEastAsia" w:hAnsiTheme="minorHAnsi" w:cstheme="minorBidi"/>
          <w:szCs w:val="24"/>
          <w:lang w:val="en"/>
        </w:rPr>
      </w:pPr>
    </w:p>
    <w:p w14:paraId="0D0B940D" w14:textId="77777777" w:rsidR="00071D3D" w:rsidRDefault="00071D3D" w:rsidP="00071D3D">
      <w:pPr>
        <w:jc w:val="both"/>
        <w:rPr>
          <w:rFonts w:ascii="Tahoma" w:hAnsi="Tahoma" w:cs="Tahoma"/>
          <w:sz w:val="20"/>
          <w:lang w:val="pt-BR"/>
        </w:rPr>
      </w:pPr>
    </w:p>
    <w:p w14:paraId="0E27B00A" w14:textId="77777777" w:rsidR="00BF6998" w:rsidRDefault="00BF6998" w:rsidP="00D312C4">
      <w:pPr>
        <w:overflowPunct/>
        <w:autoSpaceDE/>
        <w:autoSpaceDN/>
        <w:adjustRightInd/>
        <w:ind w:left="360"/>
        <w:jc w:val="both"/>
        <w:textAlignment w:val="auto"/>
        <w:rPr>
          <w:rFonts w:ascii="Arial" w:hAnsi="Arial" w:cs="Arial"/>
          <w:szCs w:val="24"/>
          <w:lang w:val="pt-BR"/>
        </w:rPr>
      </w:pPr>
    </w:p>
    <w:p w14:paraId="4BB3BCBE" w14:textId="77777777" w:rsidR="001D6245" w:rsidRDefault="3F9B0C44" w:rsidP="3F9B0C44">
      <w:pPr>
        <w:outlineLvl w:val="0"/>
        <w:rPr>
          <w:rFonts w:asciiTheme="majorHAnsi" w:eastAsiaTheme="majorEastAsia" w:hAnsiTheme="majorHAnsi" w:cstheme="majorBidi"/>
          <w:b/>
          <w:bCs/>
          <w:sz w:val="32"/>
          <w:szCs w:val="32"/>
          <w:u w:val="single"/>
          <w:lang w:val="pt-BR"/>
        </w:rPr>
      </w:pPr>
      <w:r w:rsidRPr="3F9B0C44">
        <w:rPr>
          <w:rFonts w:asciiTheme="majorHAnsi" w:eastAsiaTheme="majorEastAsia" w:hAnsiTheme="majorHAnsi" w:cstheme="majorBidi"/>
          <w:b/>
          <w:bCs/>
          <w:sz w:val="32"/>
          <w:szCs w:val="32"/>
          <w:u w:val="single"/>
          <w:lang w:val="en"/>
        </w:rPr>
        <w:t>Professional experience:</w:t>
      </w:r>
    </w:p>
    <w:p w14:paraId="60061E4C" w14:textId="77777777" w:rsidR="00342FB8" w:rsidRDefault="00342FB8" w:rsidP="001D6245">
      <w:pPr>
        <w:rPr>
          <w:rFonts w:ascii="Arial" w:hAnsi="Arial" w:cs="Arial"/>
          <w:b/>
          <w:sz w:val="28"/>
          <w:szCs w:val="28"/>
          <w:u w:val="single"/>
          <w:lang w:val="pt-BR"/>
        </w:rPr>
      </w:pPr>
    </w:p>
    <w:p w14:paraId="4E6F2C5F" w14:textId="0316ED0B" w:rsidR="005F6482" w:rsidRPr="005F6482" w:rsidRDefault="3F9B0C44" w:rsidP="3F9B0C44">
      <w:pPr>
        <w:jc w:val="both"/>
        <w:outlineLvl w:val="0"/>
        <w:rPr>
          <w:rFonts w:asciiTheme="majorHAnsi" w:eastAsiaTheme="majorEastAsia" w:hAnsiTheme="majorHAnsi" w:cstheme="majorBidi"/>
          <w:sz w:val="32"/>
          <w:szCs w:val="32"/>
          <w:lang w:val="en-US" w:eastAsia="en-US"/>
        </w:rPr>
      </w:pPr>
      <w:r w:rsidRPr="3F9B0C44">
        <w:rPr>
          <w:rFonts w:asciiTheme="majorHAnsi" w:eastAsiaTheme="majorEastAsia" w:hAnsiTheme="majorHAnsi" w:cstheme="majorBidi"/>
          <w:b/>
          <w:bCs/>
          <w:sz w:val="32"/>
          <w:szCs w:val="32"/>
          <w:lang w:val="en"/>
        </w:rPr>
        <w:t xml:space="preserve">Level Up Games – Nov/2020 </w:t>
      </w:r>
      <w:proofErr w:type="gramStart"/>
      <w:r w:rsidRPr="3F9B0C44">
        <w:rPr>
          <w:rFonts w:asciiTheme="majorHAnsi" w:eastAsiaTheme="majorEastAsia" w:hAnsiTheme="majorHAnsi" w:cstheme="majorBidi"/>
          <w:b/>
          <w:bCs/>
          <w:sz w:val="32"/>
          <w:szCs w:val="32"/>
          <w:lang w:val="en"/>
        </w:rPr>
        <w:t>–  now</w:t>
      </w:r>
      <w:proofErr w:type="gramEnd"/>
    </w:p>
    <w:p w14:paraId="39A32AD9" w14:textId="77777777" w:rsidR="005F6482" w:rsidRPr="00D74BC9" w:rsidRDefault="3F9B0C44" w:rsidP="3F9B0C44">
      <w:pPr>
        <w:jc w:val="both"/>
        <w:rPr>
          <w:rFonts w:asciiTheme="minorHAnsi" w:eastAsiaTheme="minorEastAsia" w:hAnsiTheme="minorHAnsi" w:cstheme="minorBidi"/>
          <w:sz w:val="28"/>
          <w:szCs w:val="28"/>
          <w:lang w:val="en-US"/>
        </w:rPr>
      </w:pPr>
      <w:proofErr w:type="gramStart"/>
      <w:r w:rsidRPr="3F9B0C44">
        <w:rPr>
          <w:rFonts w:asciiTheme="minorHAnsi" w:eastAsiaTheme="minorEastAsia" w:hAnsiTheme="minorHAnsi" w:cstheme="minorBidi"/>
          <w:sz w:val="28"/>
          <w:szCs w:val="28"/>
          <w:lang w:val="en"/>
        </w:rPr>
        <w:t>Level  Up</w:t>
      </w:r>
      <w:proofErr w:type="gramEnd"/>
      <w:r w:rsidRPr="3F9B0C44">
        <w:rPr>
          <w:rFonts w:asciiTheme="minorHAnsi" w:eastAsiaTheme="minorEastAsia" w:hAnsiTheme="minorHAnsi" w:cstheme="minorBidi"/>
          <w:sz w:val="28"/>
          <w:szCs w:val="28"/>
          <w:lang w:val="en"/>
        </w:rPr>
        <w:t xml:space="preserve"> Games is the largest distributor of games in Latin America.</w:t>
      </w:r>
    </w:p>
    <w:p w14:paraId="68B6113A" w14:textId="03E1BC76" w:rsidR="005F6482" w:rsidRPr="00D74BC9" w:rsidRDefault="28DB40DE" w:rsidP="3F9B0C44">
      <w:pPr>
        <w:jc w:val="both"/>
        <w:rPr>
          <w:rFonts w:asciiTheme="minorHAnsi" w:eastAsiaTheme="minorEastAsia" w:hAnsiTheme="minorHAnsi" w:cstheme="minorBidi"/>
          <w:sz w:val="28"/>
          <w:szCs w:val="28"/>
          <w:lang w:val="en-US"/>
        </w:rPr>
      </w:pPr>
      <w:r w:rsidRPr="28DB40DE">
        <w:rPr>
          <w:rFonts w:asciiTheme="minorHAnsi" w:eastAsiaTheme="minorEastAsia" w:hAnsiTheme="minorHAnsi" w:cstheme="minorBidi"/>
          <w:b/>
          <w:bCs/>
          <w:sz w:val="28"/>
          <w:szCs w:val="28"/>
          <w:u w:val="single"/>
          <w:lang w:val="en"/>
        </w:rPr>
        <w:t xml:space="preserve">C# Developer </w:t>
      </w:r>
      <w:proofErr w:type="gramStart"/>
      <w:r w:rsidRPr="28DB40DE">
        <w:rPr>
          <w:rFonts w:asciiTheme="minorHAnsi" w:eastAsiaTheme="minorEastAsia" w:hAnsiTheme="minorHAnsi" w:cstheme="minorBidi"/>
          <w:b/>
          <w:bCs/>
          <w:sz w:val="28"/>
          <w:szCs w:val="28"/>
          <w:u w:val="single"/>
          <w:lang w:val="en"/>
        </w:rPr>
        <w:t xml:space="preserve">| </w:t>
      </w:r>
      <w:r w:rsidRPr="28DB40DE">
        <w:rPr>
          <w:rFonts w:asciiTheme="minorHAnsi" w:eastAsiaTheme="minorEastAsia" w:hAnsiTheme="minorHAnsi" w:cstheme="minorBidi"/>
          <w:sz w:val="28"/>
          <w:szCs w:val="28"/>
          <w:lang w:val="en"/>
        </w:rPr>
        <w:t xml:space="preserve"> Reporting</w:t>
      </w:r>
      <w:proofErr w:type="gramEnd"/>
      <w:r w:rsidRPr="28DB40DE">
        <w:rPr>
          <w:rFonts w:asciiTheme="minorHAnsi" w:eastAsiaTheme="minorEastAsia" w:hAnsiTheme="minorHAnsi" w:cstheme="minorBidi"/>
          <w:sz w:val="28"/>
          <w:szCs w:val="28"/>
          <w:lang w:val="en"/>
        </w:rPr>
        <w:t xml:space="preserve"> to IT Manager - Brazil| Team: 50 people.</w:t>
      </w:r>
    </w:p>
    <w:p w14:paraId="44EAFD9C" w14:textId="77777777" w:rsidR="005F6482" w:rsidRPr="00D74BC9" w:rsidRDefault="005F6482" w:rsidP="3F9B0C44">
      <w:pPr>
        <w:jc w:val="both"/>
        <w:rPr>
          <w:rFonts w:asciiTheme="minorHAnsi" w:eastAsiaTheme="minorEastAsia" w:hAnsiTheme="minorHAnsi" w:cstheme="minorBidi"/>
          <w:sz w:val="28"/>
          <w:szCs w:val="28"/>
          <w:lang w:val="en-US"/>
        </w:rPr>
      </w:pPr>
    </w:p>
    <w:p w14:paraId="2DF8B66C" w14:textId="49329C8D" w:rsidR="005F6482" w:rsidRPr="00D74BC9" w:rsidRDefault="28DB40DE" w:rsidP="3F9B0C44">
      <w:pPr>
        <w:pStyle w:val="PargrafodaLista"/>
        <w:numPr>
          <w:ilvl w:val="0"/>
          <w:numId w:val="6"/>
        </w:numPr>
        <w:overflowPunct/>
        <w:autoSpaceDE/>
        <w:autoSpaceDN/>
        <w:adjustRightInd/>
        <w:contextualSpacing/>
        <w:jc w:val="both"/>
        <w:textAlignment w:val="auto"/>
        <w:rPr>
          <w:rFonts w:asciiTheme="minorHAnsi" w:eastAsiaTheme="minorEastAsia" w:hAnsiTheme="minorHAnsi" w:cstheme="minorBidi"/>
          <w:sz w:val="28"/>
          <w:szCs w:val="28"/>
          <w:lang w:val="en-US"/>
        </w:rPr>
      </w:pPr>
      <w:r w:rsidRPr="28DB40DE">
        <w:rPr>
          <w:rFonts w:asciiTheme="minorHAnsi" w:eastAsiaTheme="minorEastAsia" w:hAnsiTheme="minorHAnsi" w:cstheme="minorBidi"/>
          <w:sz w:val="28"/>
          <w:szCs w:val="28"/>
          <w:lang w:val="en"/>
        </w:rPr>
        <w:t xml:space="preserve">Development and support of C# applications using .Net Core, .Net </w:t>
      </w:r>
      <w:proofErr w:type="gramStart"/>
      <w:r w:rsidRPr="28DB40DE">
        <w:rPr>
          <w:rFonts w:asciiTheme="minorHAnsi" w:eastAsiaTheme="minorEastAsia" w:hAnsiTheme="minorHAnsi" w:cstheme="minorBidi"/>
          <w:sz w:val="28"/>
          <w:szCs w:val="28"/>
          <w:lang w:val="en"/>
        </w:rPr>
        <w:t xml:space="preserve">framework,  </w:t>
      </w:r>
      <w:proofErr w:type="spellStart"/>
      <w:r w:rsidRPr="28DB40DE">
        <w:rPr>
          <w:rFonts w:asciiTheme="minorHAnsi" w:eastAsiaTheme="minorEastAsia" w:hAnsiTheme="minorHAnsi" w:cstheme="minorBidi"/>
          <w:sz w:val="28"/>
          <w:szCs w:val="28"/>
          <w:lang w:val="en"/>
        </w:rPr>
        <w:t>Sql</w:t>
      </w:r>
      <w:proofErr w:type="spellEnd"/>
      <w:proofErr w:type="gramEnd"/>
      <w:r w:rsidRPr="28DB40DE">
        <w:rPr>
          <w:rFonts w:asciiTheme="minorHAnsi" w:eastAsiaTheme="minorEastAsia" w:hAnsiTheme="minorHAnsi" w:cstheme="minorBidi"/>
          <w:sz w:val="28"/>
          <w:szCs w:val="28"/>
          <w:lang w:val="en"/>
        </w:rPr>
        <w:t xml:space="preserve">  Server.</w:t>
      </w:r>
    </w:p>
    <w:p w14:paraId="25AFA680" w14:textId="77777777" w:rsidR="005F6482" w:rsidRPr="00D74BC9" w:rsidRDefault="28DB40DE" w:rsidP="3F9B0C44">
      <w:pPr>
        <w:pStyle w:val="PargrafodaLista"/>
        <w:numPr>
          <w:ilvl w:val="0"/>
          <w:numId w:val="6"/>
        </w:numPr>
        <w:overflowPunct/>
        <w:autoSpaceDE/>
        <w:autoSpaceDN/>
        <w:adjustRightInd/>
        <w:contextualSpacing/>
        <w:jc w:val="both"/>
        <w:textAlignment w:val="auto"/>
        <w:rPr>
          <w:rFonts w:asciiTheme="minorHAnsi" w:eastAsiaTheme="minorEastAsia" w:hAnsiTheme="minorHAnsi" w:cstheme="minorBidi"/>
          <w:sz w:val="28"/>
          <w:szCs w:val="28"/>
          <w:lang w:val="en-US"/>
        </w:rPr>
      </w:pPr>
      <w:r w:rsidRPr="28DB40DE">
        <w:rPr>
          <w:rFonts w:asciiTheme="minorHAnsi" w:eastAsiaTheme="minorEastAsia" w:hAnsiTheme="minorHAnsi" w:cstheme="minorBidi"/>
          <w:sz w:val="28"/>
          <w:szCs w:val="28"/>
          <w:lang w:val="en"/>
        </w:rPr>
        <w:t>Maintenance of the Hype sales platform and its administrative panels.</w:t>
      </w:r>
    </w:p>
    <w:p w14:paraId="4F8080BB" w14:textId="17E01C34" w:rsidR="28DB40DE" w:rsidRDefault="28DB40DE" w:rsidP="28DB40DE">
      <w:pPr>
        <w:pStyle w:val="PargrafodaLista"/>
        <w:numPr>
          <w:ilvl w:val="0"/>
          <w:numId w:val="6"/>
        </w:numPr>
        <w:jc w:val="both"/>
        <w:rPr>
          <w:sz w:val="28"/>
          <w:szCs w:val="28"/>
          <w:lang w:val="en"/>
        </w:rPr>
      </w:pPr>
      <w:r w:rsidRPr="28DB40DE">
        <w:rPr>
          <w:rFonts w:asciiTheme="minorHAnsi" w:eastAsiaTheme="minorEastAsia" w:hAnsiTheme="minorHAnsi" w:cstheme="minorBidi"/>
          <w:sz w:val="28"/>
          <w:szCs w:val="28"/>
          <w:lang w:val="en"/>
        </w:rPr>
        <w:t xml:space="preserve">Xbox </w:t>
      </w:r>
      <w:proofErr w:type="spellStart"/>
      <w:r w:rsidRPr="28DB40DE">
        <w:rPr>
          <w:rFonts w:asciiTheme="minorHAnsi" w:eastAsiaTheme="minorEastAsia" w:hAnsiTheme="minorHAnsi" w:cstheme="minorBidi"/>
          <w:sz w:val="28"/>
          <w:szCs w:val="28"/>
          <w:lang w:val="en"/>
        </w:rPr>
        <w:t>Epay</w:t>
      </w:r>
      <w:proofErr w:type="spellEnd"/>
      <w:r w:rsidRPr="28DB40DE">
        <w:rPr>
          <w:rFonts w:asciiTheme="minorHAnsi" w:eastAsiaTheme="minorEastAsia" w:hAnsiTheme="minorHAnsi" w:cstheme="minorBidi"/>
          <w:sz w:val="28"/>
          <w:szCs w:val="28"/>
          <w:lang w:val="en"/>
        </w:rPr>
        <w:t xml:space="preserve"> integration project.</w:t>
      </w:r>
    </w:p>
    <w:p w14:paraId="5E72EAC9" w14:textId="57AE7B10" w:rsidR="005F6482" w:rsidRPr="00D74BC9" w:rsidRDefault="3F9B0C44" w:rsidP="3F9B0C44">
      <w:pPr>
        <w:pStyle w:val="PargrafodaLista"/>
        <w:numPr>
          <w:ilvl w:val="0"/>
          <w:numId w:val="6"/>
        </w:numPr>
        <w:overflowPunct/>
        <w:autoSpaceDE/>
        <w:autoSpaceDN/>
        <w:adjustRightInd/>
        <w:contextualSpacing/>
        <w:jc w:val="both"/>
        <w:textAlignment w:val="auto"/>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 xml:space="preserve">Development of an </w:t>
      </w:r>
      <w:proofErr w:type="spellStart"/>
      <w:proofErr w:type="gramStart"/>
      <w:r w:rsidRPr="3F9B0C44">
        <w:rPr>
          <w:rFonts w:asciiTheme="minorHAnsi" w:eastAsiaTheme="minorEastAsia" w:hAnsiTheme="minorHAnsi" w:cstheme="minorBidi"/>
          <w:sz w:val="28"/>
          <w:szCs w:val="28"/>
          <w:lang w:val="en"/>
        </w:rPr>
        <w:t>Api</w:t>
      </w:r>
      <w:proofErr w:type="spellEnd"/>
      <w:r w:rsidRPr="3F9B0C44">
        <w:rPr>
          <w:rFonts w:asciiTheme="minorHAnsi" w:eastAsiaTheme="minorEastAsia" w:hAnsiTheme="minorHAnsi" w:cstheme="minorBidi"/>
          <w:sz w:val="28"/>
          <w:szCs w:val="28"/>
          <w:lang w:val="en"/>
        </w:rPr>
        <w:t xml:space="preserve">  responsible</w:t>
      </w:r>
      <w:proofErr w:type="gramEnd"/>
      <w:r w:rsidRPr="3F9B0C44">
        <w:rPr>
          <w:rFonts w:asciiTheme="minorHAnsi" w:eastAsiaTheme="minorEastAsia" w:hAnsiTheme="minorHAnsi" w:cstheme="minorBidi"/>
          <w:sz w:val="28"/>
          <w:szCs w:val="28"/>
          <w:lang w:val="en"/>
        </w:rPr>
        <w:t xml:space="preserve"> for creating sales reports.</w:t>
      </w:r>
    </w:p>
    <w:p w14:paraId="4B94D5A5" w14:textId="51C6D54E" w:rsidR="005F6482" w:rsidRDefault="005F6482" w:rsidP="3F9B0C44">
      <w:pPr>
        <w:jc w:val="both"/>
        <w:rPr>
          <w:rFonts w:asciiTheme="majorHAnsi" w:eastAsiaTheme="majorEastAsia" w:hAnsiTheme="majorHAnsi" w:cstheme="majorBidi"/>
          <w:sz w:val="32"/>
          <w:szCs w:val="32"/>
          <w:lang w:val="en"/>
        </w:rPr>
      </w:pPr>
    </w:p>
    <w:p w14:paraId="2C45BCA0" w14:textId="77777777" w:rsidR="00071D3D" w:rsidRPr="00D74BC9" w:rsidRDefault="3F9B0C44" w:rsidP="3F9B0C44">
      <w:pPr>
        <w:jc w:val="both"/>
        <w:outlineLvl w:val="0"/>
        <w:rPr>
          <w:rFonts w:asciiTheme="majorHAnsi" w:eastAsiaTheme="majorEastAsia" w:hAnsiTheme="majorHAnsi" w:cstheme="majorBidi"/>
          <w:sz w:val="32"/>
          <w:szCs w:val="32"/>
          <w:lang w:val="en-US" w:eastAsia="en-US"/>
        </w:rPr>
      </w:pPr>
      <w:r w:rsidRPr="3F9B0C44">
        <w:rPr>
          <w:rFonts w:asciiTheme="majorHAnsi" w:eastAsiaTheme="majorEastAsia" w:hAnsiTheme="majorHAnsi" w:cstheme="majorBidi"/>
          <w:b/>
          <w:bCs/>
          <w:sz w:val="32"/>
          <w:szCs w:val="32"/>
          <w:lang w:val="en"/>
        </w:rPr>
        <w:t xml:space="preserve">NKG Stockler </w:t>
      </w:r>
      <w:proofErr w:type="gramStart"/>
      <w:r w:rsidRPr="3F9B0C44">
        <w:rPr>
          <w:rFonts w:asciiTheme="majorHAnsi" w:eastAsiaTheme="majorEastAsia" w:hAnsiTheme="majorHAnsi" w:cstheme="majorBidi"/>
          <w:b/>
          <w:bCs/>
          <w:sz w:val="32"/>
          <w:szCs w:val="32"/>
          <w:lang w:val="en"/>
        </w:rPr>
        <w:t xml:space="preserve">- </w:t>
      </w:r>
      <w:r w:rsidRPr="3F9B0C44">
        <w:rPr>
          <w:rFonts w:asciiTheme="majorHAnsi" w:eastAsiaTheme="majorEastAsia" w:hAnsiTheme="majorHAnsi" w:cstheme="majorBidi"/>
          <w:sz w:val="32"/>
          <w:szCs w:val="32"/>
          <w:lang w:val="en"/>
        </w:rPr>
        <w:t xml:space="preserve"> </w:t>
      </w:r>
      <w:r w:rsidRPr="3F9B0C44">
        <w:rPr>
          <w:rFonts w:asciiTheme="majorHAnsi" w:eastAsiaTheme="majorEastAsia" w:hAnsiTheme="majorHAnsi" w:cstheme="majorBidi"/>
          <w:b/>
          <w:bCs/>
          <w:sz w:val="32"/>
          <w:szCs w:val="32"/>
          <w:lang w:val="en"/>
        </w:rPr>
        <w:t>Jan</w:t>
      </w:r>
      <w:proofErr w:type="gramEnd"/>
      <w:r w:rsidRPr="3F9B0C44">
        <w:rPr>
          <w:rFonts w:asciiTheme="majorHAnsi" w:eastAsiaTheme="majorEastAsia" w:hAnsiTheme="majorHAnsi" w:cstheme="majorBidi"/>
          <w:b/>
          <w:bCs/>
          <w:sz w:val="32"/>
          <w:szCs w:val="32"/>
          <w:lang w:val="en"/>
        </w:rPr>
        <w:t>/2020</w:t>
      </w:r>
      <w:r w:rsidRPr="3F9B0C44">
        <w:rPr>
          <w:rFonts w:asciiTheme="majorHAnsi" w:eastAsiaTheme="majorEastAsia" w:hAnsiTheme="majorHAnsi" w:cstheme="majorBidi"/>
          <w:sz w:val="32"/>
          <w:szCs w:val="32"/>
          <w:lang w:val="en"/>
        </w:rPr>
        <w:t xml:space="preserve"> </w:t>
      </w:r>
      <w:r w:rsidRPr="3F9B0C44">
        <w:rPr>
          <w:rFonts w:asciiTheme="majorHAnsi" w:eastAsiaTheme="majorEastAsia" w:hAnsiTheme="majorHAnsi" w:cstheme="majorBidi"/>
          <w:b/>
          <w:bCs/>
          <w:sz w:val="32"/>
          <w:szCs w:val="32"/>
          <w:lang w:val="en"/>
        </w:rPr>
        <w:t xml:space="preserve"> - </w:t>
      </w:r>
      <w:r w:rsidRPr="3F9B0C44">
        <w:rPr>
          <w:rFonts w:asciiTheme="majorHAnsi" w:eastAsiaTheme="majorEastAsia" w:hAnsiTheme="majorHAnsi" w:cstheme="majorBidi"/>
          <w:sz w:val="32"/>
          <w:szCs w:val="32"/>
          <w:lang w:val="en"/>
        </w:rPr>
        <w:t xml:space="preserve"> </w:t>
      </w:r>
      <w:r w:rsidRPr="3F9B0C44">
        <w:rPr>
          <w:rFonts w:asciiTheme="majorHAnsi" w:eastAsiaTheme="majorEastAsia" w:hAnsiTheme="majorHAnsi" w:cstheme="majorBidi"/>
          <w:b/>
          <w:bCs/>
          <w:sz w:val="32"/>
          <w:szCs w:val="32"/>
          <w:lang w:val="en"/>
        </w:rPr>
        <w:t>Nov/2020</w:t>
      </w:r>
    </w:p>
    <w:p w14:paraId="2A6AE8F1" w14:textId="77777777" w:rsidR="00071D3D" w:rsidRPr="00D74BC9" w:rsidRDefault="3F9B0C44" w:rsidP="3F9B0C44">
      <w:pPr>
        <w:jc w:val="both"/>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 xml:space="preserve">Stockler is a Brazilian company </w:t>
      </w:r>
      <w:proofErr w:type="gramStart"/>
      <w:r w:rsidRPr="3F9B0C44">
        <w:rPr>
          <w:rFonts w:asciiTheme="minorHAnsi" w:eastAsiaTheme="minorEastAsia" w:hAnsiTheme="minorHAnsi" w:cstheme="minorBidi"/>
          <w:sz w:val="28"/>
          <w:szCs w:val="28"/>
          <w:lang w:val="en"/>
        </w:rPr>
        <w:t>part  of</w:t>
      </w:r>
      <w:proofErr w:type="gramEnd"/>
      <w:r w:rsidRPr="3F9B0C44">
        <w:rPr>
          <w:rFonts w:asciiTheme="minorHAnsi" w:eastAsiaTheme="minorEastAsia" w:hAnsiTheme="minorHAnsi" w:cstheme="minorBidi"/>
          <w:sz w:val="28"/>
          <w:szCs w:val="28"/>
          <w:lang w:val="en"/>
        </w:rPr>
        <w:t xml:space="preserve"> a   multinational group NKG based in Germany,  operating in retail and export of coffee,  has a large cartel of international customers, such as Nestle. </w:t>
      </w:r>
      <w:proofErr w:type="gramStart"/>
      <w:r w:rsidRPr="3F9B0C44">
        <w:rPr>
          <w:rFonts w:asciiTheme="minorHAnsi" w:eastAsiaTheme="minorEastAsia" w:hAnsiTheme="minorHAnsi" w:cstheme="minorBidi"/>
          <w:sz w:val="28"/>
          <w:szCs w:val="28"/>
          <w:lang w:val="en"/>
        </w:rPr>
        <w:t>with  about</w:t>
      </w:r>
      <w:proofErr w:type="gramEnd"/>
      <w:r w:rsidRPr="3F9B0C44">
        <w:rPr>
          <w:rFonts w:asciiTheme="minorHAnsi" w:eastAsiaTheme="minorEastAsia" w:hAnsiTheme="minorHAnsi" w:cstheme="minorBidi"/>
          <w:sz w:val="28"/>
          <w:szCs w:val="28"/>
          <w:lang w:val="en"/>
        </w:rPr>
        <w:t xml:space="preserve"> 500 employees.  </w:t>
      </w:r>
    </w:p>
    <w:p w14:paraId="0951B987" w14:textId="77777777" w:rsidR="00071D3D" w:rsidRPr="00D74BC9" w:rsidRDefault="3F9B0C44" w:rsidP="3F9B0C44">
      <w:pPr>
        <w:jc w:val="both"/>
        <w:rPr>
          <w:rFonts w:asciiTheme="minorHAnsi" w:eastAsiaTheme="minorEastAsia" w:hAnsiTheme="minorHAnsi" w:cstheme="minorBidi"/>
          <w:sz w:val="28"/>
          <w:szCs w:val="28"/>
          <w:lang w:val="en-US"/>
        </w:rPr>
      </w:pPr>
      <w:r w:rsidRPr="3F9B0C44">
        <w:rPr>
          <w:rFonts w:asciiTheme="minorHAnsi" w:eastAsiaTheme="minorEastAsia" w:hAnsiTheme="minorHAnsi" w:cstheme="minorBidi"/>
          <w:b/>
          <w:bCs/>
          <w:sz w:val="28"/>
          <w:szCs w:val="28"/>
          <w:u w:val="single"/>
          <w:lang w:val="en"/>
        </w:rPr>
        <w:t xml:space="preserve">Analyst Programmer | </w:t>
      </w:r>
      <w:r w:rsidRPr="3F9B0C44">
        <w:rPr>
          <w:rFonts w:asciiTheme="minorHAnsi" w:eastAsiaTheme="minorEastAsia" w:hAnsiTheme="minorHAnsi" w:cstheme="minorBidi"/>
          <w:sz w:val="28"/>
          <w:szCs w:val="28"/>
          <w:lang w:val="en"/>
        </w:rPr>
        <w:t xml:space="preserve">Reporting to </w:t>
      </w:r>
      <w:proofErr w:type="gramStart"/>
      <w:r w:rsidRPr="3F9B0C44">
        <w:rPr>
          <w:rFonts w:asciiTheme="minorHAnsi" w:eastAsiaTheme="minorEastAsia" w:hAnsiTheme="minorHAnsi" w:cstheme="minorBidi"/>
          <w:sz w:val="28"/>
          <w:szCs w:val="28"/>
          <w:lang w:val="en"/>
        </w:rPr>
        <w:t>THE  IT</w:t>
      </w:r>
      <w:proofErr w:type="gramEnd"/>
      <w:r w:rsidRPr="3F9B0C44">
        <w:rPr>
          <w:rFonts w:asciiTheme="minorHAnsi" w:eastAsiaTheme="minorEastAsia" w:hAnsiTheme="minorHAnsi" w:cstheme="minorBidi"/>
          <w:sz w:val="28"/>
          <w:szCs w:val="28"/>
          <w:lang w:val="en"/>
        </w:rPr>
        <w:t xml:space="preserve"> Manager - Brazil| Team:  5  people.</w:t>
      </w:r>
    </w:p>
    <w:p w14:paraId="3DEEC669" w14:textId="77777777" w:rsidR="00071D3D" w:rsidRPr="00D74BC9" w:rsidRDefault="00071D3D" w:rsidP="3F9B0C44">
      <w:pPr>
        <w:jc w:val="both"/>
        <w:rPr>
          <w:rFonts w:asciiTheme="minorHAnsi" w:eastAsiaTheme="minorEastAsia" w:hAnsiTheme="minorHAnsi" w:cstheme="minorBidi"/>
          <w:sz w:val="28"/>
          <w:szCs w:val="28"/>
          <w:lang w:val="en-US"/>
        </w:rPr>
      </w:pPr>
    </w:p>
    <w:p w14:paraId="0959656C" w14:textId="77777777" w:rsidR="00071D3D" w:rsidRPr="00D74BC9" w:rsidRDefault="3F9B0C44" w:rsidP="3F9B0C44">
      <w:pPr>
        <w:pStyle w:val="PargrafodaLista"/>
        <w:numPr>
          <w:ilvl w:val="0"/>
          <w:numId w:val="7"/>
        </w:numPr>
        <w:overflowPunct/>
        <w:autoSpaceDE/>
        <w:autoSpaceDN/>
        <w:adjustRightInd/>
        <w:contextualSpacing/>
        <w:jc w:val="both"/>
        <w:textAlignment w:val="auto"/>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Development of C# applications using .Net Core, one for entry and exit of lots of warehouse and another being the backend for the application of consultation and coffee proof.</w:t>
      </w:r>
    </w:p>
    <w:p w14:paraId="4DDBEF00" w14:textId="0CD06E07" w:rsidR="00071D3D" w:rsidRPr="00D74BC9" w:rsidRDefault="3F9B0C44" w:rsidP="3F9B0C44">
      <w:pPr>
        <w:pStyle w:val="PargrafodaLista"/>
        <w:numPr>
          <w:ilvl w:val="0"/>
          <w:numId w:val="7"/>
        </w:numPr>
        <w:jc w:val="both"/>
        <w:rPr>
          <w:rFonts w:asciiTheme="minorHAnsi" w:eastAsiaTheme="minorEastAsia" w:hAnsiTheme="minorHAnsi" w:cstheme="minorBidi"/>
          <w:sz w:val="28"/>
          <w:szCs w:val="28"/>
          <w:lang w:val="en-US"/>
        </w:rPr>
      </w:pPr>
      <w:r w:rsidRPr="3F9B0C44">
        <w:rPr>
          <w:rFonts w:asciiTheme="minorHAnsi" w:eastAsiaTheme="minorEastAsia" w:hAnsiTheme="minorHAnsi" w:cstheme="minorBidi"/>
          <w:sz w:val="28"/>
          <w:szCs w:val="28"/>
          <w:lang w:val="en"/>
        </w:rPr>
        <w:t>Participation in the implementation of the project to modernize coffee warehouses.</w:t>
      </w:r>
    </w:p>
    <w:p w14:paraId="3461D779" w14:textId="77777777" w:rsidR="00071D3D" w:rsidRPr="00D74BC9" w:rsidRDefault="00071D3D" w:rsidP="00071D3D">
      <w:pPr>
        <w:jc w:val="both"/>
        <w:rPr>
          <w:rFonts w:ascii="Tahoma" w:hAnsi="Tahoma" w:cs="Tahoma"/>
          <w:sz w:val="20"/>
          <w:lang w:val="en-US"/>
        </w:rPr>
      </w:pPr>
    </w:p>
    <w:p w14:paraId="6688B570" w14:textId="77777777" w:rsidR="00071D3D" w:rsidRDefault="3F9B0C44" w:rsidP="3F9B0C44">
      <w:pPr>
        <w:jc w:val="both"/>
        <w:outlineLvl w:val="0"/>
        <w:rPr>
          <w:rFonts w:asciiTheme="majorHAnsi" w:eastAsiaTheme="majorEastAsia" w:hAnsiTheme="majorHAnsi" w:cstheme="majorBidi"/>
          <w:b/>
          <w:bCs/>
          <w:sz w:val="32"/>
          <w:szCs w:val="32"/>
          <w:lang w:val="pt-BR"/>
        </w:rPr>
      </w:pPr>
      <w:r w:rsidRPr="00D74BC9">
        <w:rPr>
          <w:rFonts w:asciiTheme="majorHAnsi" w:eastAsiaTheme="majorEastAsia" w:hAnsiTheme="majorHAnsi" w:cstheme="majorBidi"/>
          <w:b/>
          <w:bCs/>
          <w:sz w:val="32"/>
          <w:szCs w:val="32"/>
          <w:lang w:val="pt-BR"/>
        </w:rPr>
        <w:t xml:space="preserve">International </w:t>
      </w:r>
      <w:proofErr w:type="gramStart"/>
      <w:r w:rsidRPr="00D74BC9">
        <w:rPr>
          <w:rFonts w:asciiTheme="majorHAnsi" w:eastAsiaTheme="majorEastAsia" w:hAnsiTheme="majorHAnsi" w:cstheme="majorBidi"/>
          <w:b/>
          <w:bCs/>
          <w:sz w:val="32"/>
          <w:szCs w:val="32"/>
          <w:lang w:val="pt-BR"/>
        </w:rPr>
        <w:t>Paper</w:t>
      </w:r>
      <w:r w:rsidRPr="00D74BC9">
        <w:rPr>
          <w:rFonts w:asciiTheme="majorHAnsi" w:eastAsiaTheme="majorEastAsia" w:hAnsiTheme="majorHAnsi" w:cstheme="majorBidi"/>
          <w:sz w:val="32"/>
          <w:szCs w:val="32"/>
          <w:lang w:val="pt-BR"/>
        </w:rPr>
        <w:t xml:space="preserve"> </w:t>
      </w:r>
      <w:r w:rsidRPr="00D74BC9">
        <w:rPr>
          <w:rFonts w:asciiTheme="majorHAnsi" w:eastAsiaTheme="majorEastAsia" w:hAnsiTheme="majorHAnsi" w:cstheme="majorBidi"/>
          <w:b/>
          <w:bCs/>
          <w:sz w:val="32"/>
          <w:szCs w:val="32"/>
          <w:lang w:val="pt-BR"/>
        </w:rPr>
        <w:t xml:space="preserve"> do</w:t>
      </w:r>
      <w:proofErr w:type="gramEnd"/>
      <w:r w:rsidRPr="00D74BC9">
        <w:rPr>
          <w:rFonts w:asciiTheme="majorHAnsi" w:eastAsiaTheme="majorEastAsia" w:hAnsiTheme="majorHAnsi" w:cstheme="majorBidi"/>
          <w:b/>
          <w:bCs/>
          <w:sz w:val="32"/>
          <w:szCs w:val="32"/>
          <w:lang w:val="pt-BR"/>
        </w:rPr>
        <w:t xml:space="preserve"> Brasil</w:t>
      </w:r>
      <w:r w:rsidRPr="00D74BC9">
        <w:rPr>
          <w:rFonts w:asciiTheme="majorHAnsi" w:eastAsiaTheme="majorEastAsia" w:hAnsiTheme="majorHAnsi" w:cstheme="majorBidi"/>
          <w:sz w:val="32"/>
          <w:szCs w:val="32"/>
          <w:lang w:val="pt-BR"/>
        </w:rPr>
        <w:t xml:space="preserve"> </w:t>
      </w:r>
      <w:r w:rsidRPr="00D74BC9">
        <w:rPr>
          <w:rFonts w:asciiTheme="majorHAnsi" w:eastAsiaTheme="majorEastAsia" w:hAnsiTheme="majorHAnsi" w:cstheme="majorBidi"/>
          <w:b/>
          <w:bCs/>
          <w:sz w:val="32"/>
          <w:szCs w:val="32"/>
          <w:lang w:val="pt-BR"/>
        </w:rPr>
        <w:t xml:space="preserve"> Ltda - </w:t>
      </w:r>
      <w:r w:rsidRPr="00D74BC9">
        <w:rPr>
          <w:rFonts w:asciiTheme="majorHAnsi" w:eastAsiaTheme="majorEastAsia" w:hAnsiTheme="majorHAnsi" w:cstheme="majorBidi"/>
          <w:sz w:val="32"/>
          <w:szCs w:val="32"/>
          <w:lang w:val="pt-BR"/>
        </w:rPr>
        <w:t xml:space="preserve"> </w:t>
      </w:r>
      <w:r w:rsidRPr="00D74BC9">
        <w:rPr>
          <w:rFonts w:asciiTheme="majorHAnsi" w:eastAsiaTheme="majorEastAsia" w:hAnsiTheme="majorHAnsi" w:cstheme="majorBidi"/>
          <w:b/>
          <w:bCs/>
          <w:sz w:val="32"/>
          <w:szCs w:val="32"/>
          <w:lang w:val="pt-BR"/>
        </w:rPr>
        <w:t xml:space="preserve">Oct/2018 - </w:t>
      </w:r>
      <w:r w:rsidRPr="00D74BC9">
        <w:rPr>
          <w:rFonts w:asciiTheme="majorHAnsi" w:eastAsiaTheme="majorEastAsia" w:hAnsiTheme="majorHAnsi" w:cstheme="majorBidi"/>
          <w:sz w:val="32"/>
          <w:szCs w:val="32"/>
          <w:lang w:val="pt-BR"/>
        </w:rPr>
        <w:t xml:space="preserve"> </w:t>
      </w:r>
      <w:r w:rsidRPr="00D74BC9">
        <w:rPr>
          <w:rFonts w:asciiTheme="majorHAnsi" w:eastAsiaTheme="majorEastAsia" w:hAnsiTheme="majorHAnsi" w:cstheme="majorBidi"/>
          <w:b/>
          <w:bCs/>
          <w:sz w:val="32"/>
          <w:szCs w:val="32"/>
          <w:lang w:val="pt-BR"/>
        </w:rPr>
        <w:t>Dec/2019</w:t>
      </w:r>
    </w:p>
    <w:p w14:paraId="6C98550D" w14:textId="56E50BDB" w:rsidR="00071D3D" w:rsidRDefault="3F9B0C44" w:rsidP="3F9B0C44">
      <w:pPr>
        <w:jc w:val="both"/>
        <w:rPr>
          <w:rFonts w:asciiTheme="minorHAnsi" w:eastAsiaTheme="minorEastAsia" w:hAnsiTheme="minorHAnsi" w:cstheme="minorBidi"/>
          <w:sz w:val="18"/>
          <w:szCs w:val="18"/>
          <w:lang w:val="en"/>
        </w:rPr>
      </w:pPr>
      <w:r w:rsidRPr="3F9B0C44">
        <w:rPr>
          <w:rFonts w:asciiTheme="minorHAnsi" w:eastAsiaTheme="minorEastAsia" w:hAnsiTheme="minorHAnsi" w:cstheme="minorBidi"/>
          <w:sz w:val="28"/>
          <w:szCs w:val="28"/>
          <w:lang w:val="en"/>
        </w:rPr>
        <w:t xml:space="preserve">American </w:t>
      </w:r>
      <w:proofErr w:type="gramStart"/>
      <w:r w:rsidRPr="3F9B0C44">
        <w:rPr>
          <w:rFonts w:asciiTheme="minorHAnsi" w:eastAsiaTheme="minorEastAsia" w:hAnsiTheme="minorHAnsi" w:cstheme="minorBidi"/>
          <w:sz w:val="28"/>
          <w:szCs w:val="28"/>
          <w:lang w:val="en"/>
        </w:rPr>
        <w:t>multinational  working</w:t>
      </w:r>
      <w:proofErr w:type="gramEnd"/>
      <w:r w:rsidRPr="3F9B0C44">
        <w:rPr>
          <w:rFonts w:asciiTheme="minorHAnsi" w:eastAsiaTheme="minorEastAsia" w:hAnsiTheme="minorHAnsi" w:cstheme="minorBidi"/>
          <w:sz w:val="28"/>
          <w:szCs w:val="28"/>
          <w:lang w:val="en"/>
        </w:rPr>
        <w:t xml:space="preserve"> in pulp and  paper retail, with more than   5,000 employees and revenues of R$ 1.2   billion. In Brazil </w:t>
      </w:r>
      <w:proofErr w:type="gramStart"/>
      <w:r w:rsidRPr="3F9B0C44">
        <w:rPr>
          <w:rFonts w:asciiTheme="minorHAnsi" w:eastAsiaTheme="minorEastAsia" w:hAnsiTheme="minorHAnsi" w:cstheme="minorBidi"/>
          <w:sz w:val="28"/>
          <w:szCs w:val="28"/>
          <w:lang w:val="en"/>
        </w:rPr>
        <w:t>it  has</w:t>
      </w:r>
      <w:proofErr w:type="gramEnd"/>
      <w:r w:rsidRPr="3F9B0C44">
        <w:rPr>
          <w:rFonts w:asciiTheme="minorHAnsi" w:eastAsiaTheme="minorEastAsia" w:hAnsiTheme="minorHAnsi" w:cstheme="minorBidi"/>
          <w:sz w:val="28"/>
          <w:szCs w:val="28"/>
          <w:lang w:val="en"/>
        </w:rPr>
        <w:t xml:space="preserve"> 3  factories.</w:t>
      </w:r>
    </w:p>
    <w:p w14:paraId="3CF2D8B6" w14:textId="77777777" w:rsidR="00071D3D" w:rsidRPr="00D74BC9" w:rsidRDefault="00071D3D" w:rsidP="00071D3D">
      <w:pPr>
        <w:jc w:val="both"/>
        <w:rPr>
          <w:rFonts w:ascii="Tahoma" w:hAnsi="Tahoma" w:cs="Tahoma"/>
          <w:b/>
          <w:sz w:val="21"/>
          <w:szCs w:val="21"/>
          <w:lang w:val="en-US"/>
        </w:rPr>
      </w:pPr>
    </w:p>
    <w:p w14:paraId="40155E63" w14:textId="60111FC3" w:rsidR="00071D3D" w:rsidRPr="00D74BC9" w:rsidRDefault="28DB40DE" w:rsidP="28DB40DE">
      <w:pPr>
        <w:jc w:val="both"/>
        <w:rPr>
          <w:rFonts w:asciiTheme="minorHAnsi" w:eastAsiaTheme="minorEastAsia" w:hAnsiTheme="minorHAnsi" w:cstheme="minorBidi"/>
          <w:sz w:val="28"/>
          <w:szCs w:val="28"/>
          <w:lang w:val="en-US"/>
        </w:rPr>
      </w:pPr>
      <w:r w:rsidRPr="28DB40DE">
        <w:rPr>
          <w:rFonts w:asciiTheme="minorHAnsi" w:eastAsiaTheme="minorEastAsia" w:hAnsiTheme="minorHAnsi" w:cstheme="minorBidi"/>
          <w:b/>
          <w:bCs/>
          <w:sz w:val="28"/>
          <w:szCs w:val="28"/>
          <w:u w:val="single"/>
          <w:lang w:val="en"/>
        </w:rPr>
        <w:t>Analyst Programmer |</w:t>
      </w:r>
      <w:r w:rsidRPr="28DB40DE">
        <w:rPr>
          <w:rFonts w:asciiTheme="minorHAnsi" w:eastAsiaTheme="minorEastAsia" w:hAnsiTheme="minorHAnsi" w:cstheme="minorBidi"/>
          <w:sz w:val="28"/>
          <w:szCs w:val="28"/>
          <w:lang w:val="en"/>
        </w:rPr>
        <w:t xml:space="preserve"> Reporting to </w:t>
      </w:r>
      <w:proofErr w:type="gramStart"/>
      <w:r w:rsidRPr="28DB40DE">
        <w:rPr>
          <w:rFonts w:asciiTheme="minorHAnsi" w:eastAsiaTheme="minorEastAsia" w:hAnsiTheme="minorHAnsi" w:cstheme="minorBidi"/>
          <w:sz w:val="28"/>
          <w:szCs w:val="28"/>
          <w:lang w:val="en"/>
        </w:rPr>
        <w:t>the  Cross</w:t>
      </w:r>
      <w:proofErr w:type="gramEnd"/>
      <w:r w:rsidRPr="28DB40DE">
        <w:rPr>
          <w:rFonts w:asciiTheme="minorHAnsi" w:eastAsiaTheme="minorEastAsia" w:hAnsiTheme="minorHAnsi" w:cstheme="minorBidi"/>
          <w:sz w:val="28"/>
          <w:szCs w:val="28"/>
          <w:lang w:val="en"/>
        </w:rPr>
        <w:t xml:space="preserve">  Process Manager - Brazil| Reporting to the  SharePoint  Platform Manager - USA| Team:  5  people</w:t>
      </w:r>
    </w:p>
    <w:p w14:paraId="2C2F9BDD"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 xml:space="preserve">Management </w:t>
      </w:r>
      <w:proofErr w:type="spellStart"/>
      <w:r w:rsidRPr="3F9B0C44">
        <w:rPr>
          <w:rFonts w:asciiTheme="majorHAnsi" w:eastAsiaTheme="majorEastAsia" w:hAnsiTheme="majorHAnsi" w:cstheme="majorBidi"/>
          <w:sz w:val="28"/>
          <w:szCs w:val="28"/>
          <w:lang w:val="en"/>
        </w:rPr>
        <w:t>ofthe</w:t>
      </w:r>
      <w:proofErr w:type="spellEnd"/>
      <w:r w:rsidRPr="3F9B0C44">
        <w:rPr>
          <w:rFonts w:asciiTheme="majorHAnsi" w:eastAsiaTheme="majorEastAsia" w:hAnsiTheme="majorHAnsi" w:cstheme="majorBidi"/>
          <w:sz w:val="28"/>
          <w:szCs w:val="28"/>
          <w:lang w:val="en"/>
        </w:rPr>
        <w:t xml:space="preserve"> SharePoint platform in Brazil, being the focal point for national and international demands and calls of this platform, with direct contact with the team in the USA and Poland, in addition to managing the entire IT structure within SharePoint also worked on the project of global update of the platform, from the 2010 version to 2016 version.</w:t>
      </w:r>
    </w:p>
    <w:p w14:paraId="46569E5D" w14:textId="77777777" w:rsidR="004A54C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 xml:space="preserve">As a focal point of SharePoint, </w:t>
      </w:r>
      <w:proofErr w:type="gramStart"/>
      <w:r w:rsidRPr="3F9B0C44">
        <w:rPr>
          <w:rFonts w:asciiTheme="majorHAnsi" w:eastAsiaTheme="majorEastAsia" w:hAnsiTheme="majorHAnsi" w:cstheme="majorBidi"/>
          <w:sz w:val="28"/>
          <w:szCs w:val="28"/>
          <w:lang w:val="en"/>
        </w:rPr>
        <w:t>several  demands</w:t>
      </w:r>
      <w:proofErr w:type="gramEnd"/>
      <w:r w:rsidRPr="3F9B0C44">
        <w:rPr>
          <w:rFonts w:asciiTheme="majorHAnsi" w:eastAsiaTheme="majorEastAsia" w:hAnsiTheme="majorHAnsi" w:cstheme="majorBidi"/>
          <w:sz w:val="28"/>
          <w:szCs w:val="28"/>
          <w:lang w:val="en"/>
        </w:rPr>
        <w:t xml:space="preserve"> focused on productivity and forums at the request of HR and other business areas were realized.</w:t>
      </w:r>
    </w:p>
    <w:p w14:paraId="33FE9F78"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lastRenderedPageBreak/>
        <w:t xml:space="preserve">Management of the </w:t>
      </w:r>
      <w:proofErr w:type="gramStart"/>
      <w:r w:rsidRPr="3F9B0C44">
        <w:rPr>
          <w:rFonts w:asciiTheme="majorHAnsi" w:eastAsiaTheme="majorEastAsia" w:hAnsiTheme="majorHAnsi" w:cstheme="majorBidi"/>
          <w:sz w:val="28"/>
          <w:szCs w:val="28"/>
          <w:lang w:val="en"/>
        </w:rPr>
        <w:t>company's  helpdesk</w:t>
      </w:r>
      <w:proofErr w:type="gramEnd"/>
      <w:r w:rsidRPr="3F9B0C44">
        <w:rPr>
          <w:rFonts w:asciiTheme="majorHAnsi" w:eastAsiaTheme="majorEastAsia" w:hAnsiTheme="majorHAnsi" w:cstheme="majorBidi"/>
          <w:sz w:val="28"/>
          <w:szCs w:val="28"/>
          <w:lang w:val="en"/>
        </w:rPr>
        <w:t xml:space="preserve">  system, analyzing and performing demands with the platform vendor, as well as support when necessary.</w:t>
      </w:r>
    </w:p>
    <w:p w14:paraId="453641A4"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 xml:space="preserve">Management of </w:t>
      </w:r>
      <w:proofErr w:type="gramStart"/>
      <w:r w:rsidRPr="3F9B0C44">
        <w:rPr>
          <w:rFonts w:asciiTheme="majorHAnsi" w:eastAsiaTheme="majorEastAsia" w:hAnsiTheme="majorHAnsi" w:cstheme="majorBidi"/>
          <w:sz w:val="28"/>
          <w:szCs w:val="28"/>
          <w:lang w:val="en"/>
        </w:rPr>
        <w:t xml:space="preserve">the  </w:t>
      </w:r>
      <w:proofErr w:type="spellStart"/>
      <w:r w:rsidRPr="3F9B0C44">
        <w:rPr>
          <w:rFonts w:asciiTheme="majorHAnsi" w:eastAsiaTheme="majorEastAsia" w:hAnsiTheme="majorHAnsi" w:cstheme="majorBidi"/>
          <w:sz w:val="28"/>
          <w:szCs w:val="28"/>
          <w:lang w:val="en"/>
        </w:rPr>
        <w:t>Neomind</w:t>
      </w:r>
      <w:proofErr w:type="spellEnd"/>
      <w:proofErr w:type="gramEnd"/>
      <w:r w:rsidRPr="3F9B0C44">
        <w:rPr>
          <w:rFonts w:asciiTheme="majorHAnsi" w:eastAsiaTheme="majorEastAsia" w:hAnsiTheme="majorHAnsi" w:cstheme="majorBidi"/>
          <w:sz w:val="28"/>
          <w:szCs w:val="28"/>
          <w:lang w:val="en"/>
        </w:rPr>
        <w:t xml:space="preserve">  Fusion platform, meeting the demands of modifications and calls from the business area, in addition to participating in the platform upgrade project.</w:t>
      </w:r>
    </w:p>
    <w:p w14:paraId="7AA4FA18"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 xml:space="preserve">Management of the SAP Business objects </w:t>
      </w:r>
      <w:proofErr w:type="spellStart"/>
      <w:proofErr w:type="gramStart"/>
      <w:r w:rsidRPr="3F9B0C44">
        <w:rPr>
          <w:rFonts w:asciiTheme="majorHAnsi" w:eastAsiaTheme="majorEastAsia" w:hAnsiTheme="majorHAnsi" w:cstheme="majorBidi"/>
          <w:sz w:val="28"/>
          <w:szCs w:val="28"/>
          <w:lang w:val="en"/>
        </w:rPr>
        <w:t>Platform,where</w:t>
      </w:r>
      <w:proofErr w:type="spellEnd"/>
      <w:proofErr w:type="gramEnd"/>
      <w:r w:rsidRPr="3F9B0C44">
        <w:rPr>
          <w:rFonts w:asciiTheme="majorHAnsi" w:eastAsiaTheme="majorEastAsia" w:hAnsiTheme="majorHAnsi" w:cstheme="majorBidi"/>
          <w:sz w:val="28"/>
          <w:szCs w:val="28"/>
          <w:lang w:val="en"/>
        </w:rPr>
        <w:t xml:space="preserve"> the project was carried out to update and migrate the platform to a newer version in addition to migration of the service to  virtual  machines.</w:t>
      </w:r>
    </w:p>
    <w:p w14:paraId="459FF4EA"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 xml:space="preserve">Attendance of calls and users of level 2 </w:t>
      </w:r>
      <w:proofErr w:type="gramStart"/>
      <w:r w:rsidRPr="3F9B0C44">
        <w:rPr>
          <w:rFonts w:asciiTheme="majorHAnsi" w:eastAsiaTheme="majorEastAsia" w:hAnsiTheme="majorHAnsi" w:cstheme="majorBidi"/>
          <w:sz w:val="28"/>
          <w:szCs w:val="28"/>
          <w:lang w:val="en"/>
        </w:rPr>
        <w:t>and3;</w:t>
      </w:r>
      <w:proofErr w:type="gramEnd"/>
    </w:p>
    <w:p w14:paraId="0FF7EA91"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Development of internal applications in C# used for control of write downs and verification of divergences.</w:t>
      </w:r>
    </w:p>
    <w:p w14:paraId="3D856D93"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Support of company systems developed internally in C# and PL-SQL.</w:t>
      </w:r>
    </w:p>
    <w:p w14:paraId="777FAE5E"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Control and update of KPIs related to the My-Positive program, which focuses on safety at work.</w:t>
      </w:r>
    </w:p>
    <w:p w14:paraId="0B0E32D4"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 xml:space="preserve">Participation in </w:t>
      </w:r>
      <w:proofErr w:type="spellStart"/>
      <w:proofErr w:type="gramStart"/>
      <w:r w:rsidRPr="3F9B0C44">
        <w:rPr>
          <w:rFonts w:asciiTheme="majorHAnsi" w:eastAsiaTheme="majorEastAsia" w:hAnsiTheme="majorHAnsi" w:cstheme="majorBidi"/>
          <w:sz w:val="28"/>
          <w:szCs w:val="28"/>
          <w:lang w:val="en"/>
        </w:rPr>
        <w:t>poc</w:t>
      </w:r>
      <w:proofErr w:type="spellEnd"/>
      <w:r w:rsidRPr="3F9B0C44">
        <w:rPr>
          <w:rFonts w:asciiTheme="majorHAnsi" w:eastAsiaTheme="majorEastAsia" w:hAnsiTheme="majorHAnsi" w:cstheme="majorBidi"/>
          <w:sz w:val="28"/>
          <w:szCs w:val="28"/>
          <w:lang w:val="en"/>
        </w:rPr>
        <w:t xml:space="preserve">  security</w:t>
      </w:r>
      <w:proofErr w:type="gramEnd"/>
      <w:r w:rsidRPr="3F9B0C44">
        <w:rPr>
          <w:rFonts w:asciiTheme="majorHAnsi" w:eastAsiaTheme="majorEastAsia" w:hAnsiTheme="majorHAnsi" w:cstheme="majorBidi"/>
          <w:sz w:val="28"/>
          <w:szCs w:val="28"/>
          <w:lang w:val="en"/>
        </w:rPr>
        <w:t>-related data intelligence.</w:t>
      </w:r>
    </w:p>
    <w:p w14:paraId="23E1668F" w14:textId="77777777" w:rsidR="00071D3D" w:rsidRPr="00D74BC9" w:rsidRDefault="3F9B0C44" w:rsidP="3F9B0C44">
      <w:pPr>
        <w:pStyle w:val="PargrafodaLista"/>
        <w:numPr>
          <w:ilvl w:val="0"/>
          <w:numId w:val="5"/>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 xml:space="preserve">C# </w:t>
      </w:r>
      <w:proofErr w:type="gramStart"/>
      <w:r w:rsidRPr="3F9B0C44">
        <w:rPr>
          <w:rFonts w:asciiTheme="majorHAnsi" w:eastAsiaTheme="majorEastAsia" w:hAnsiTheme="majorHAnsi" w:cstheme="majorBidi"/>
          <w:sz w:val="28"/>
          <w:szCs w:val="28"/>
          <w:lang w:val="en"/>
        </w:rPr>
        <w:t>/ .</w:t>
      </w:r>
      <w:proofErr w:type="gramEnd"/>
      <w:r w:rsidRPr="3F9B0C44">
        <w:rPr>
          <w:rFonts w:asciiTheme="majorHAnsi" w:eastAsiaTheme="majorEastAsia" w:hAnsiTheme="majorHAnsi" w:cstheme="majorBidi"/>
          <w:sz w:val="28"/>
          <w:szCs w:val="28"/>
          <w:lang w:val="en"/>
        </w:rPr>
        <w:t xml:space="preserve"> Net Core in Brazil, with support from the American team.</w:t>
      </w:r>
    </w:p>
    <w:p w14:paraId="0FB78278" w14:textId="77777777" w:rsidR="00071D3D" w:rsidRPr="00D74BC9" w:rsidRDefault="00071D3D" w:rsidP="00071D3D">
      <w:pPr>
        <w:pStyle w:val="PargrafodaLista"/>
        <w:ind w:left="360"/>
        <w:jc w:val="both"/>
        <w:rPr>
          <w:rFonts w:ascii="Tahoma" w:hAnsi="Tahoma" w:cs="Tahoma"/>
          <w:sz w:val="20"/>
          <w:lang w:val="en-US"/>
        </w:rPr>
      </w:pPr>
    </w:p>
    <w:p w14:paraId="08BA40AC" w14:textId="77777777" w:rsidR="00071D3D" w:rsidRPr="00D74BC9" w:rsidRDefault="3F9B0C44" w:rsidP="3F9B0C44">
      <w:pPr>
        <w:jc w:val="both"/>
        <w:outlineLvl w:val="0"/>
        <w:rPr>
          <w:rFonts w:asciiTheme="minorHAnsi" w:eastAsiaTheme="minorEastAsia" w:hAnsiTheme="minorHAnsi" w:cstheme="minorBidi"/>
          <w:b/>
          <w:bCs/>
          <w:sz w:val="32"/>
          <w:szCs w:val="32"/>
          <w:lang w:val="en-US"/>
        </w:rPr>
      </w:pPr>
      <w:r w:rsidRPr="3F9B0C44">
        <w:rPr>
          <w:rFonts w:asciiTheme="minorHAnsi" w:eastAsiaTheme="minorEastAsia" w:hAnsiTheme="minorHAnsi" w:cstheme="minorBidi"/>
          <w:b/>
          <w:bCs/>
          <w:sz w:val="32"/>
          <w:szCs w:val="32"/>
          <w:lang w:val="en"/>
        </w:rPr>
        <w:t xml:space="preserve">International </w:t>
      </w:r>
      <w:proofErr w:type="gramStart"/>
      <w:r w:rsidRPr="3F9B0C44">
        <w:rPr>
          <w:rFonts w:asciiTheme="minorHAnsi" w:eastAsiaTheme="minorEastAsia" w:hAnsiTheme="minorHAnsi" w:cstheme="minorBidi"/>
          <w:b/>
          <w:bCs/>
          <w:sz w:val="32"/>
          <w:szCs w:val="32"/>
          <w:lang w:val="en"/>
        </w:rPr>
        <w:t>Paper</w:t>
      </w:r>
      <w:r w:rsidRPr="3F9B0C44">
        <w:rPr>
          <w:rFonts w:asciiTheme="minorHAnsi" w:eastAsiaTheme="minorEastAsia" w:hAnsiTheme="minorHAnsi" w:cstheme="minorBidi"/>
          <w:sz w:val="32"/>
          <w:szCs w:val="32"/>
          <w:lang w:val="en"/>
        </w:rPr>
        <w:t xml:space="preserve"> </w:t>
      </w:r>
      <w:r w:rsidRPr="3F9B0C44">
        <w:rPr>
          <w:rFonts w:asciiTheme="minorHAnsi" w:eastAsiaTheme="minorEastAsia" w:hAnsiTheme="minorHAnsi" w:cstheme="minorBidi"/>
          <w:b/>
          <w:bCs/>
          <w:sz w:val="32"/>
          <w:szCs w:val="32"/>
          <w:lang w:val="en"/>
        </w:rPr>
        <w:t xml:space="preserve"> do</w:t>
      </w:r>
      <w:proofErr w:type="gramEnd"/>
      <w:r w:rsidRPr="3F9B0C44">
        <w:rPr>
          <w:rFonts w:asciiTheme="minorHAnsi" w:eastAsiaTheme="minorEastAsia" w:hAnsiTheme="minorHAnsi" w:cstheme="minorBidi"/>
          <w:b/>
          <w:bCs/>
          <w:sz w:val="32"/>
          <w:szCs w:val="32"/>
          <w:lang w:val="en"/>
        </w:rPr>
        <w:t xml:space="preserve"> </w:t>
      </w:r>
      <w:proofErr w:type="spellStart"/>
      <w:r w:rsidRPr="3F9B0C44">
        <w:rPr>
          <w:rFonts w:asciiTheme="minorHAnsi" w:eastAsiaTheme="minorEastAsia" w:hAnsiTheme="minorHAnsi" w:cstheme="minorBidi"/>
          <w:b/>
          <w:bCs/>
          <w:sz w:val="32"/>
          <w:szCs w:val="32"/>
          <w:lang w:val="en"/>
        </w:rPr>
        <w:t>Brasil</w:t>
      </w:r>
      <w:proofErr w:type="spellEnd"/>
      <w:r w:rsidRPr="3F9B0C44">
        <w:rPr>
          <w:rFonts w:asciiTheme="minorHAnsi" w:eastAsiaTheme="minorEastAsia" w:hAnsiTheme="minorHAnsi" w:cstheme="minorBidi"/>
          <w:b/>
          <w:bCs/>
          <w:sz w:val="32"/>
          <w:szCs w:val="32"/>
          <w:lang w:val="en"/>
        </w:rPr>
        <w:t xml:space="preserve"> </w:t>
      </w:r>
      <w:proofErr w:type="spellStart"/>
      <w:r w:rsidRPr="3F9B0C44">
        <w:rPr>
          <w:rFonts w:asciiTheme="minorHAnsi" w:eastAsiaTheme="minorEastAsia" w:hAnsiTheme="minorHAnsi" w:cstheme="minorBidi"/>
          <w:b/>
          <w:bCs/>
          <w:sz w:val="32"/>
          <w:szCs w:val="32"/>
          <w:lang w:val="en"/>
        </w:rPr>
        <w:t>Ltda</w:t>
      </w:r>
      <w:proofErr w:type="spellEnd"/>
      <w:r w:rsidRPr="3F9B0C44">
        <w:rPr>
          <w:rFonts w:asciiTheme="minorHAnsi" w:eastAsiaTheme="minorEastAsia" w:hAnsiTheme="minorHAnsi" w:cstheme="minorBidi"/>
          <w:b/>
          <w:bCs/>
          <w:sz w:val="32"/>
          <w:szCs w:val="32"/>
          <w:lang w:val="en"/>
        </w:rPr>
        <w:t xml:space="preserve"> </w:t>
      </w:r>
      <w:r w:rsidRPr="3F9B0C44">
        <w:rPr>
          <w:rFonts w:asciiTheme="minorHAnsi" w:eastAsiaTheme="minorEastAsia" w:hAnsiTheme="minorHAnsi" w:cstheme="minorBidi"/>
          <w:sz w:val="32"/>
          <w:szCs w:val="32"/>
          <w:lang w:val="en"/>
        </w:rPr>
        <w:t xml:space="preserve"> </w:t>
      </w:r>
      <w:r w:rsidRPr="3F9B0C44">
        <w:rPr>
          <w:rFonts w:asciiTheme="minorHAnsi" w:eastAsiaTheme="minorEastAsia" w:hAnsiTheme="minorHAnsi" w:cstheme="minorBidi"/>
          <w:b/>
          <w:bCs/>
          <w:sz w:val="32"/>
          <w:szCs w:val="32"/>
          <w:lang w:val="en"/>
        </w:rPr>
        <w:t>- Jan/2018</w:t>
      </w:r>
      <w:r w:rsidRPr="3F9B0C44">
        <w:rPr>
          <w:rFonts w:asciiTheme="minorHAnsi" w:eastAsiaTheme="minorEastAsia" w:hAnsiTheme="minorHAnsi" w:cstheme="minorBidi"/>
          <w:sz w:val="32"/>
          <w:szCs w:val="32"/>
          <w:lang w:val="en"/>
        </w:rPr>
        <w:t xml:space="preserve"> </w:t>
      </w:r>
      <w:r w:rsidRPr="3F9B0C44">
        <w:rPr>
          <w:rFonts w:asciiTheme="minorHAnsi" w:eastAsiaTheme="minorEastAsia" w:hAnsiTheme="minorHAnsi" w:cstheme="minorBidi"/>
          <w:b/>
          <w:bCs/>
          <w:sz w:val="32"/>
          <w:szCs w:val="32"/>
          <w:lang w:val="en"/>
        </w:rPr>
        <w:t xml:space="preserve"> - </w:t>
      </w:r>
      <w:r w:rsidRPr="3F9B0C44">
        <w:rPr>
          <w:rFonts w:asciiTheme="minorHAnsi" w:eastAsiaTheme="minorEastAsia" w:hAnsiTheme="minorHAnsi" w:cstheme="minorBidi"/>
          <w:sz w:val="32"/>
          <w:szCs w:val="32"/>
          <w:lang w:val="en"/>
        </w:rPr>
        <w:t xml:space="preserve"> </w:t>
      </w:r>
      <w:r w:rsidRPr="3F9B0C44">
        <w:rPr>
          <w:rFonts w:asciiTheme="minorHAnsi" w:eastAsiaTheme="minorEastAsia" w:hAnsiTheme="minorHAnsi" w:cstheme="minorBidi"/>
          <w:b/>
          <w:bCs/>
          <w:sz w:val="32"/>
          <w:szCs w:val="32"/>
          <w:lang w:val="en"/>
        </w:rPr>
        <w:t>Oct/2018</w:t>
      </w:r>
    </w:p>
    <w:p w14:paraId="00C36D25" w14:textId="77777777" w:rsidR="00037F98" w:rsidRPr="00D74BC9" w:rsidRDefault="3F9B0C44" w:rsidP="3F9B0C44">
      <w:pPr>
        <w:jc w:val="both"/>
        <w:rPr>
          <w:rFonts w:asciiTheme="minorHAnsi" w:eastAsiaTheme="minorEastAsia" w:hAnsiTheme="minorHAnsi" w:cstheme="minorBidi"/>
          <w:sz w:val="28"/>
          <w:szCs w:val="28"/>
          <w:lang w:val="en-US"/>
          <w:rPrChange w:id="0" w:author="luis gustavo fernandes ferreira" w:date="2021-10-20T23:40:00Z">
            <w:rPr>
              <w:rFonts w:asciiTheme="minorHAnsi" w:eastAsiaTheme="minorEastAsia" w:hAnsiTheme="minorHAnsi" w:cstheme="minorBidi"/>
              <w:szCs w:val="24"/>
              <w:lang w:val="pt-BR"/>
            </w:rPr>
          </w:rPrChange>
        </w:rPr>
      </w:pPr>
      <w:r w:rsidRPr="3F9B0C44">
        <w:rPr>
          <w:rFonts w:asciiTheme="minorHAnsi" w:eastAsiaTheme="minorEastAsia" w:hAnsiTheme="minorHAnsi" w:cstheme="minorBidi"/>
          <w:sz w:val="28"/>
          <w:szCs w:val="28"/>
          <w:lang w:val="en"/>
          <w:rPrChange w:id="1" w:author="luis gustavo fernandes ferreira" w:date="2021-10-20T23:40:00Z">
            <w:rPr>
              <w:rFonts w:asciiTheme="minorHAnsi" w:eastAsiaTheme="minorEastAsia" w:hAnsiTheme="minorHAnsi" w:cstheme="minorBidi"/>
              <w:szCs w:val="24"/>
              <w:lang w:val="en"/>
            </w:rPr>
          </w:rPrChange>
        </w:rPr>
        <w:t>American multinational working in pulp and paper retail, with more than 5,000 employees and revenues of R$ 1.2 billion. In Brazil it has 3 factories.</w:t>
      </w:r>
    </w:p>
    <w:p w14:paraId="1FC39945" w14:textId="77777777" w:rsidR="00071D3D" w:rsidRPr="00D74BC9" w:rsidRDefault="00071D3D" w:rsidP="00071D3D">
      <w:pPr>
        <w:jc w:val="both"/>
        <w:rPr>
          <w:rFonts w:ascii="Tahoma" w:hAnsi="Tahoma" w:cs="Tahoma"/>
          <w:sz w:val="20"/>
          <w:lang w:val="en-US"/>
        </w:rPr>
      </w:pPr>
    </w:p>
    <w:p w14:paraId="57E4FCD5" w14:textId="77777777" w:rsidR="00071D3D" w:rsidRPr="00D74BC9" w:rsidRDefault="3F9B0C44" w:rsidP="3F9B0C44">
      <w:pPr>
        <w:jc w:val="both"/>
        <w:rPr>
          <w:rFonts w:asciiTheme="majorHAnsi" w:eastAsiaTheme="majorEastAsia" w:hAnsiTheme="majorHAnsi" w:cstheme="majorBidi"/>
          <w:sz w:val="28"/>
          <w:szCs w:val="28"/>
          <w:lang w:val="en-US"/>
        </w:rPr>
      </w:pPr>
      <w:r w:rsidRPr="3F9B0C44">
        <w:rPr>
          <w:rFonts w:asciiTheme="majorHAnsi" w:eastAsiaTheme="majorEastAsia" w:hAnsiTheme="majorHAnsi" w:cstheme="majorBidi"/>
          <w:b/>
          <w:bCs/>
          <w:sz w:val="28"/>
          <w:szCs w:val="28"/>
          <w:u w:val="single"/>
          <w:lang w:val="en"/>
        </w:rPr>
        <w:t>IT operations intern</w:t>
      </w:r>
      <w:r w:rsidRPr="3F9B0C44">
        <w:rPr>
          <w:rFonts w:asciiTheme="majorHAnsi" w:eastAsiaTheme="majorEastAsia" w:hAnsiTheme="majorHAnsi" w:cstheme="majorBidi"/>
          <w:sz w:val="28"/>
          <w:szCs w:val="28"/>
          <w:lang w:val="en"/>
        </w:rPr>
        <w:t xml:space="preserve"> | Reporting </w:t>
      </w:r>
      <w:proofErr w:type="gramStart"/>
      <w:r w:rsidRPr="3F9B0C44">
        <w:rPr>
          <w:rFonts w:asciiTheme="majorHAnsi" w:eastAsiaTheme="majorEastAsia" w:hAnsiTheme="majorHAnsi" w:cstheme="majorBidi"/>
          <w:sz w:val="28"/>
          <w:szCs w:val="28"/>
          <w:lang w:val="en"/>
        </w:rPr>
        <w:t>to  it</w:t>
      </w:r>
      <w:proofErr w:type="gramEnd"/>
      <w:r w:rsidRPr="3F9B0C44">
        <w:rPr>
          <w:rFonts w:asciiTheme="majorHAnsi" w:eastAsiaTheme="majorEastAsia" w:hAnsiTheme="majorHAnsi" w:cstheme="majorBidi"/>
          <w:sz w:val="28"/>
          <w:szCs w:val="28"/>
          <w:lang w:val="en"/>
        </w:rPr>
        <w:t xml:space="preserve">  operations manager    | Team:  6  people</w:t>
      </w:r>
    </w:p>
    <w:p w14:paraId="5E5BF52C" w14:textId="77777777" w:rsidR="00071D3D" w:rsidRPr="00D74BC9" w:rsidRDefault="3F9B0C44" w:rsidP="3F9B0C44">
      <w:pPr>
        <w:pStyle w:val="PargrafodaLista"/>
        <w:numPr>
          <w:ilvl w:val="0"/>
          <w:numId w:val="4"/>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 xml:space="preserve">Participation and control of the PC Refresh </w:t>
      </w:r>
      <w:proofErr w:type="gramStart"/>
      <w:r w:rsidRPr="3F9B0C44">
        <w:rPr>
          <w:rFonts w:asciiTheme="majorHAnsi" w:eastAsiaTheme="majorEastAsia" w:hAnsiTheme="majorHAnsi" w:cstheme="majorBidi"/>
          <w:sz w:val="28"/>
          <w:szCs w:val="28"/>
          <w:lang w:val="en"/>
        </w:rPr>
        <w:t>project  where</w:t>
      </w:r>
      <w:proofErr w:type="gramEnd"/>
      <w:r w:rsidRPr="3F9B0C44">
        <w:rPr>
          <w:rFonts w:asciiTheme="majorHAnsi" w:eastAsiaTheme="majorEastAsia" w:hAnsiTheme="majorHAnsi" w:cstheme="majorBidi"/>
          <w:sz w:val="28"/>
          <w:szCs w:val="28"/>
          <w:lang w:val="en"/>
        </w:rPr>
        <w:t xml:space="preserve"> more than 400 computers were exchanged.</w:t>
      </w:r>
    </w:p>
    <w:p w14:paraId="2D8E7555" w14:textId="77777777" w:rsidR="00071D3D" w:rsidRPr="00D74BC9" w:rsidRDefault="3F9B0C44" w:rsidP="3F9B0C44">
      <w:pPr>
        <w:pStyle w:val="PargrafodaLista"/>
        <w:numPr>
          <w:ilvl w:val="0"/>
          <w:numId w:val="4"/>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Call answering and support to users regarding usability issues on computers.</w:t>
      </w:r>
    </w:p>
    <w:p w14:paraId="5B11D599" w14:textId="77777777" w:rsidR="00071D3D" w:rsidRPr="00D74BC9" w:rsidRDefault="3F9B0C44" w:rsidP="3F9B0C44">
      <w:pPr>
        <w:pStyle w:val="PargrafodaLista"/>
        <w:numPr>
          <w:ilvl w:val="0"/>
          <w:numId w:val="4"/>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Contact with third party suppliers for purchase and installation of equipment.</w:t>
      </w:r>
    </w:p>
    <w:p w14:paraId="3A131EA3" w14:textId="77777777" w:rsidR="00071D3D" w:rsidRDefault="3F9B0C44" w:rsidP="3F9B0C44">
      <w:pPr>
        <w:pStyle w:val="PargrafodaLista"/>
        <w:numPr>
          <w:ilvl w:val="0"/>
          <w:numId w:val="4"/>
        </w:numPr>
        <w:overflowPunct/>
        <w:autoSpaceDE/>
        <w:autoSpaceDN/>
        <w:adjustRightInd/>
        <w:contextualSpacing/>
        <w:jc w:val="both"/>
        <w:textAlignment w:val="auto"/>
        <w:rPr>
          <w:rFonts w:asciiTheme="majorHAnsi" w:eastAsiaTheme="majorEastAsia" w:hAnsiTheme="majorHAnsi" w:cstheme="majorBidi"/>
          <w:sz w:val="28"/>
          <w:szCs w:val="28"/>
          <w:lang w:val="pt-BR"/>
        </w:rPr>
      </w:pPr>
      <w:r w:rsidRPr="3F9B0C44">
        <w:rPr>
          <w:rFonts w:asciiTheme="majorHAnsi" w:eastAsiaTheme="majorEastAsia" w:hAnsiTheme="majorHAnsi" w:cstheme="majorBidi"/>
          <w:sz w:val="28"/>
          <w:szCs w:val="28"/>
          <w:lang w:val="en"/>
        </w:rPr>
        <w:t xml:space="preserve">Control </w:t>
      </w:r>
      <w:proofErr w:type="spellStart"/>
      <w:r w:rsidRPr="3F9B0C44">
        <w:rPr>
          <w:rFonts w:asciiTheme="majorHAnsi" w:eastAsiaTheme="majorEastAsia" w:hAnsiTheme="majorHAnsi" w:cstheme="majorBidi"/>
          <w:sz w:val="28"/>
          <w:szCs w:val="28"/>
          <w:lang w:val="en"/>
        </w:rPr>
        <w:t>ofextensions</w:t>
      </w:r>
      <w:proofErr w:type="spellEnd"/>
      <w:r w:rsidRPr="3F9B0C44">
        <w:rPr>
          <w:rFonts w:asciiTheme="majorHAnsi" w:eastAsiaTheme="majorEastAsia" w:hAnsiTheme="majorHAnsi" w:cstheme="majorBidi"/>
          <w:sz w:val="28"/>
          <w:szCs w:val="28"/>
          <w:lang w:val="en"/>
        </w:rPr>
        <w:t>.</w:t>
      </w:r>
    </w:p>
    <w:p w14:paraId="106C2ADC" w14:textId="77777777" w:rsidR="00071D3D" w:rsidRPr="00D74BC9" w:rsidRDefault="3F9B0C44" w:rsidP="3F9B0C44">
      <w:pPr>
        <w:pStyle w:val="PargrafodaLista"/>
        <w:numPr>
          <w:ilvl w:val="0"/>
          <w:numId w:val="4"/>
        </w:numPr>
        <w:overflowPunct/>
        <w:autoSpaceDE/>
        <w:autoSpaceDN/>
        <w:adjustRightInd/>
        <w:contextualSpacing/>
        <w:jc w:val="both"/>
        <w:textAlignment w:val="auto"/>
        <w:rPr>
          <w:rFonts w:asciiTheme="majorHAnsi" w:eastAsiaTheme="majorEastAsia" w:hAnsiTheme="majorHAnsi" w:cstheme="majorBidi"/>
          <w:sz w:val="28"/>
          <w:szCs w:val="28"/>
          <w:lang w:val="en-US"/>
        </w:rPr>
      </w:pPr>
      <w:r w:rsidRPr="3F9B0C44">
        <w:rPr>
          <w:rFonts w:asciiTheme="majorHAnsi" w:eastAsiaTheme="majorEastAsia" w:hAnsiTheme="majorHAnsi" w:cstheme="majorBidi"/>
          <w:sz w:val="28"/>
          <w:szCs w:val="28"/>
          <w:lang w:val="en"/>
        </w:rPr>
        <w:t>Management and creation of network users.</w:t>
      </w:r>
    </w:p>
    <w:p w14:paraId="0562CB0E" w14:textId="77777777" w:rsidR="00071D3D" w:rsidRDefault="00071D3D" w:rsidP="3F9B0C44">
      <w:pPr>
        <w:jc w:val="both"/>
        <w:rPr>
          <w:del w:id="2" w:author="luis gustavo fernandes ferreira" w:date="2021-10-20T23:59:00Z"/>
          <w:rFonts w:ascii="Tahoma" w:hAnsi="Tahoma" w:cs="Tahoma"/>
          <w:b/>
          <w:bCs/>
          <w:sz w:val="20"/>
          <w:lang w:val="pt-BR"/>
        </w:rPr>
      </w:pPr>
    </w:p>
    <w:p w14:paraId="62EBF3C5" w14:textId="77777777" w:rsidR="00F929F7" w:rsidRDefault="00F929F7" w:rsidP="3F9B0C44">
      <w:pPr>
        <w:rPr>
          <w:del w:id="3" w:author="luis gustavo fernandes ferreira" w:date="2021-10-20T23:41:00Z"/>
          <w:rFonts w:ascii="Arial" w:hAnsi="Arial" w:cs="Arial"/>
          <w:b/>
          <w:bCs/>
          <w:sz w:val="28"/>
          <w:szCs w:val="28"/>
          <w:u w:val="single"/>
          <w:lang w:val="pt-BR"/>
        </w:rPr>
      </w:pPr>
    </w:p>
    <w:p w14:paraId="76F1BADF" w14:textId="1BC85851" w:rsidR="001D6245" w:rsidRPr="00A518AA" w:rsidRDefault="3F9B0C44" w:rsidP="3F9B0C44">
      <w:pPr>
        <w:outlineLvl w:val="1"/>
        <w:rPr>
          <w:del w:id="4" w:author="luis gustavo fernandes ferreira" w:date="2021-10-21T00:00:00Z"/>
          <w:rFonts w:asciiTheme="majorHAnsi" w:eastAsiaTheme="majorEastAsia" w:hAnsiTheme="majorHAnsi" w:cstheme="majorBidi"/>
          <w:b/>
          <w:bCs/>
          <w:sz w:val="32"/>
          <w:szCs w:val="32"/>
          <w:u w:val="single"/>
          <w:lang w:val="en"/>
          <w:rPrChange w:id="5" w:author="luis gustavo fernandes ferreira" w:date="2021-10-20T23:43:00Z">
            <w:rPr>
              <w:del w:id="6" w:author="luis gustavo fernandes ferreira" w:date="2021-10-21T00:00:00Z"/>
              <w:rFonts w:ascii="Arial" w:hAnsi="Arial" w:cs="Arial"/>
              <w:b/>
              <w:bCs/>
              <w:sz w:val="28"/>
              <w:szCs w:val="28"/>
              <w:u w:val="single"/>
              <w:lang w:val="pt-BR"/>
            </w:rPr>
          </w:rPrChange>
        </w:rPr>
      </w:pPr>
      <w:r w:rsidRPr="3F9B0C44">
        <w:rPr>
          <w:rFonts w:asciiTheme="majorHAnsi" w:eastAsiaTheme="majorEastAsia" w:hAnsiTheme="majorHAnsi" w:cstheme="majorBidi"/>
          <w:b/>
          <w:bCs/>
          <w:sz w:val="32"/>
          <w:szCs w:val="32"/>
          <w:u w:val="single"/>
          <w:lang w:val="en"/>
          <w:rPrChange w:id="7" w:author="luis gustavo fernandes ferreira" w:date="2021-10-20T23:43:00Z">
            <w:rPr>
              <w:b/>
              <w:bCs/>
              <w:sz w:val="28"/>
              <w:szCs w:val="28"/>
              <w:u w:val="single"/>
              <w:lang w:val="en"/>
            </w:rPr>
          </w:rPrChange>
        </w:rPr>
        <w:t>Languages</w:t>
      </w:r>
      <w:r w:rsidRPr="3F9B0C44">
        <w:rPr>
          <w:rFonts w:asciiTheme="majorHAnsi" w:eastAsiaTheme="majorEastAsia" w:hAnsiTheme="majorHAnsi" w:cstheme="majorBidi"/>
          <w:b/>
          <w:bCs/>
          <w:sz w:val="32"/>
          <w:szCs w:val="32"/>
          <w:u w:val="single"/>
          <w:lang w:val="en"/>
        </w:rPr>
        <w:t>:</w:t>
      </w:r>
    </w:p>
    <w:p w14:paraId="6D98A12B" w14:textId="77777777" w:rsidR="001D6245" w:rsidRDefault="001D6245" w:rsidP="3F9B0C44">
      <w:pPr>
        <w:rPr>
          <w:rFonts w:asciiTheme="majorHAnsi" w:eastAsiaTheme="majorEastAsia" w:hAnsiTheme="majorHAnsi" w:cstheme="majorBidi"/>
          <w:sz w:val="28"/>
          <w:szCs w:val="28"/>
          <w:lang w:val="pt-BR"/>
          <w:rPrChange w:id="8" w:author="luis gustavo fernandes ferreira" w:date="2021-10-20T23:42:00Z">
            <w:rPr>
              <w:rFonts w:ascii="Arial" w:hAnsi="Arial" w:cs="Arial"/>
              <w:lang w:val="pt-BR"/>
            </w:rPr>
          </w:rPrChange>
        </w:rPr>
      </w:pPr>
    </w:p>
    <w:p w14:paraId="2946DB82" w14:textId="34CF3289" w:rsidR="004E76E4" w:rsidRPr="005F6482" w:rsidRDefault="28DB40DE" w:rsidP="3F9B0C44">
      <w:pPr>
        <w:pStyle w:val="PargrafodaLista"/>
        <w:numPr>
          <w:ilvl w:val="0"/>
          <w:numId w:val="2"/>
        </w:numPr>
        <w:rPr>
          <w:rFonts w:asciiTheme="majorHAnsi" w:eastAsiaTheme="majorEastAsia" w:hAnsiTheme="majorHAnsi" w:cstheme="majorBidi"/>
          <w:sz w:val="28"/>
          <w:szCs w:val="28"/>
          <w:lang w:val="pt-BR"/>
        </w:rPr>
      </w:pPr>
      <w:r w:rsidRPr="28DB40DE">
        <w:rPr>
          <w:rFonts w:asciiTheme="majorHAnsi" w:eastAsiaTheme="majorEastAsia" w:hAnsiTheme="majorHAnsi" w:cstheme="majorBidi"/>
          <w:sz w:val="28"/>
          <w:szCs w:val="28"/>
          <w:lang w:val="en"/>
          <w:rPrChange w:id="9" w:author="luis gustavo fernandes ferreira" w:date="2021-10-20T23:42:00Z">
            <w:rPr>
              <w:lang w:val="en"/>
            </w:rPr>
          </w:rPrChange>
        </w:rPr>
        <w:t>Advanced English</w:t>
      </w:r>
      <w:r w:rsidRPr="28DB40DE">
        <w:rPr>
          <w:rFonts w:asciiTheme="majorHAnsi" w:eastAsiaTheme="majorEastAsia" w:hAnsiTheme="majorHAnsi" w:cstheme="majorBidi"/>
          <w:sz w:val="28"/>
          <w:szCs w:val="28"/>
          <w:lang w:val="en"/>
        </w:rPr>
        <w:t xml:space="preserve"> B2(MCER)</w:t>
      </w:r>
    </w:p>
    <w:sectPr w:rsidR="004E76E4" w:rsidRPr="005F6482" w:rsidSect="006C2AC3">
      <w:headerReference w:type="default" r:id="rId10"/>
      <w:footerReference w:type="default" r:id="rId11"/>
      <w:pgSz w:w="11907" w:h="16840"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6F91" w14:textId="77777777" w:rsidR="0070219D" w:rsidRDefault="0070219D">
      <w:r>
        <w:rPr>
          <w:lang w:val="en"/>
        </w:rPr>
        <w:separator/>
      </w:r>
    </w:p>
  </w:endnote>
  <w:endnote w:type="continuationSeparator" w:id="0">
    <w:p w14:paraId="61CDCEAD" w14:textId="77777777" w:rsidR="0070219D" w:rsidRDefault="0070219D">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91BA" w14:textId="77777777" w:rsidR="00342FB8" w:rsidRDefault="004D7681">
    <w:pPr>
      <w:pStyle w:val="Rodap"/>
    </w:pPr>
    <w:r w:rsidRPr="002A051E">
      <w:rPr>
        <w:noProof/>
        <w:lang w:val="en"/>
      </w:rPr>
      <mc:AlternateContent>
        <mc:Choice Requires="wps">
          <w:drawing>
            <wp:anchor distT="0" distB="0" distL="114300" distR="114300" simplePos="0" relativeHeight="251655680" behindDoc="0" locked="0" layoutInCell="1" allowOverlap="1" wp14:anchorId="1BA58A6C" wp14:editId="07777777">
              <wp:simplePos x="0" y="0"/>
              <wp:positionH relativeFrom="column">
                <wp:posOffset>2899410</wp:posOffset>
              </wp:positionH>
              <wp:positionV relativeFrom="paragraph">
                <wp:posOffset>-3582035</wp:posOffset>
              </wp:positionV>
              <wp:extent cx="323215" cy="7563485"/>
              <wp:effectExtent l="0" t="635" r="0" b="0"/>
              <wp:wrapNone/>
              <wp:docPr id="14" name="4 Rectángulo redondead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23215" cy="7563485"/>
                      </a:xfrm>
                      <a:prstGeom prst="rect">
                        <a:avLst/>
                      </a:prstGeom>
                      <a:solidFill>
                        <a:srgbClr val="00A6B4"/>
                      </a:solidFill>
                      <a:ln w="25400" cap="flat" cmpd="sng" algn="ctr">
                        <a:noFill/>
                        <a:prstDash val="solid"/>
                      </a:ln>
                      <a:effectLst/>
                    </wps:spPr>
                    <wps:bodyPr anchor="ct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3F090962">
            <v:rect id="4 Rectángulo redondeado" style="position:absolute;margin-left:228.3pt;margin-top:-282.05pt;width:25.45pt;height:595.5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00a6b4" stroked="f" strokeweight="2pt" w14:anchorId="408A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"/>
          </w:pict>
        </mc:Fallback>
      </mc:AlternateContent>
    </w:r>
    <w:r w:rsidRPr="002A051E">
      <w:rPr>
        <w:noProof/>
        <w:lang w:val="en"/>
      </w:rPr>
      <mc:AlternateContent>
        <mc:Choice Requires="wps">
          <w:drawing>
            <wp:anchor distT="0" distB="0" distL="114300" distR="114300" simplePos="0" relativeHeight="251656704" behindDoc="0" locked="0" layoutInCell="1" allowOverlap="1" wp14:anchorId="30603B75" wp14:editId="07777777">
              <wp:simplePos x="0" y="0"/>
              <wp:positionH relativeFrom="column">
                <wp:posOffset>-723900</wp:posOffset>
              </wp:positionH>
              <wp:positionV relativeFrom="paragraph">
                <wp:posOffset>127635</wp:posOffset>
              </wp:positionV>
              <wp:extent cx="7566660" cy="521335"/>
              <wp:effectExtent l="0" t="0" r="0" b="0"/>
              <wp:wrapNone/>
              <wp:docPr id="6"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6660" cy="521335"/>
                      </a:xfrm>
                      <a:prstGeom prst="rect">
                        <a:avLst/>
                      </a:prstGeom>
                      <a:solidFill>
                        <a:srgbClr val="002554"/>
                      </a:solidFill>
                      <a:ln w="25400" cap="flat" cmpd="sng" algn="ctr">
                        <a:no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4F837902">
            <v:rect id="Retângulo 5" style="position:absolute;margin-left:-57pt;margin-top:10.05pt;width:595.8pt;height:4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002554" stroked="f" strokeweight="2pt" w14:anchorId="5BBAB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"/>
          </w:pict>
        </mc:Fallback>
      </mc:AlternateContent>
    </w:r>
    <w:r w:rsidRPr="002A051E">
      <w:rPr>
        <w:noProof/>
        <w:lang w:val="en"/>
      </w:rPr>
      <mc:AlternateContent>
        <mc:Choice Requires="wps">
          <w:drawing>
            <wp:anchor distT="0" distB="0" distL="114300" distR="114300" simplePos="0" relativeHeight="251657728" behindDoc="0" locked="0" layoutInCell="1" allowOverlap="1" wp14:anchorId="2FE95FA8" wp14:editId="07777777">
              <wp:simplePos x="0" y="0"/>
              <wp:positionH relativeFrom="column">
                <wp:posOffset>-694690</wp:posOffset>
              </wp:positionH>
              <wp:positionV relativeFrom="paragraph">
                <wp:posOffset>217170</wp:posOffset>
              </wp:positionV>
              <wp:extent cx="1527175" cy="266700"/>
              <wp:effectExtent l="0" t="0" r="0" b="0"/>
              <wp:wrapNone/>
              <wp:docPr id="28" name="Retâ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7175" cy="266700"/>
                      </a:xfrm>
                      <a:prstGeom prst="rect">
                        <a:avLst/>
                      </a:prstGeom>
                    </wps:spPr>
                    <wps:txbx>
                      <w:txbxContent>
                        <w:p w14:paraId="6B699379" w14:textId="77777777" w:rsidR="002A051E" w:rsidRDefault="002A051E" w:rsidP="002A051E">
                          <w:pPr>
                            <w:pStyle w:val="NormalWeb"/>
                            <w:spacing w:before="0" w:beforeAutospacing="0" w:after="0" w:afterAutospacing="0"/>
                          </w:pP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2FE95FA8" id="Retângulo 27" o:spid="_x0000_s1026" style="position:absolute;margin-left:-54.7pt;margin-top:17.1pt;width:120.25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" filled="f" stroked="f">
              <v:textbox style="mso-fit-shape-to-text:t">
                <w:txbxContent>
                  <w:p w14:paraId="6B699379" w14:textId="77777777" w:rsidR="002A051E" w:rsidRDefault="002A051E" w:rsidP="002A051E">
                    <w:pPr>
                      <w:pStyle w:val="NormalWeb"/>
                      <w:spacing w:before="0" w:beforeAutospacing="0" w:after="0" w:afterAutospacing="0"/>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7CC1D" w14:textId="77777777" w:rsidR="0070219D" w:rsidRDefault="0070219D">
      <w:r>
        <w:rPr>
          <w:lang w:val="en"/>
        </w:rPr>
        <w:separator/>
      </w:r>
    </w:p>
  </w:footnote>
  <w:footnote w:type="continuationSeparator" w:id="0">
    <w:p w14:paraId="110FFD37" w14:textId="77777777" w:rsidR="0070219D" w:rsidRDefault="0070219D">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E6EC" w14:textId="77777777" w:rsidR="005F6482" w:rsidRDefault="004D7681" w:rsidP="007A4240">
    <w:pPr>
      <w:pStyle w:val="Cabealho"/>
    </w:pPr>
    <w:r>
      <w:rPr>
        <w:noProof/>
        <w:lang w:val="en"/>
      </w:rPr>
      <mc:AlternateContent>
        <mc:Choice Requires="wps">
          <w:drawing>
            <wp:anchor distT="0" distB="0" distL="114300" distR="114300" simplePos="0" relativeHeight="251659776" behindDoc="0" locked="0" layoutInCell="1" allowOverlap="1" wp14:anchorId="12C0BEEA" wp14:editId="07777777">
              <wp:simplePos x="0" y="0"/>
              <wp:positionH relativeFrom="column">
                <wp:posOffset>-56515</wp:posOffset>
              </wp:positionH>
              <wp:positionV relativeFrom="paragraph">
                <wp:posOffset>-462280</wp:posOffset>
              </wp:positionV>
              <wp:extent cx="1463675" cy="570865"/>
              <wp:effectExtent l="635" t="4445" r="2540" b="5715"/>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570865"/>
                      </a:xfrm>
                      <a:prstGeom prst="flowChartInputOutput">
                        <a:avLst/>
                      </a:prstGeom>
                      <a:solidFill>
                        <a:srgbClr val="004990"/>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6B77B89">
            <v:shapetype id="_x0000_t111" coordsize="21600,21600" o:spt="111" path="m4321,l21600,,17204,21600,,21600xe" w14:anchorId="155BFF9C">
              <v:stroke joinstyle="miter"/>
              <v:path textboxrect="4321,0,17204,21600" gradientshapeok="t" o:connecttype="custom" o:connectlocs="12961,0;10800,0;2161,10800;8602,21600;10800,21600;19402,10800"/>
            </v:shapetype>
            <v:shape id="AutoShape 24" style="position:absolute;margin-left:-4.45pt;margin-top:-36.4pt;width:115.25pt;height:4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004990" stroked="f" type="#_x0000_t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"/>
          </w:pict>
        </mc:Fallback>
      </mc:AlternateContent>
    </w:r>
    <w:r>
      <w:rPr>
        <w:noProof/>
        <w:lang w:val="en"/>
      </w:rPr>
      <mc:AlternateContent>
        <mc:Choice Requires="wps">
          <w:drawing>
            <wp:anchor distT="0" distB="0" distL="114300" distR="114300" simplePos="0" relativeHeight="251658752" behindDoc="0" locked="0" layoutInCell="1" allowOverlap="1" wp14:anchorId="105279F2" wp14:editId="07777777">
              <wp:simplePos x="0" y="0"/>
              <wp:positionH relativeFrom="column">
                <wp:posOffset>-1019810</wp:posOffset>
              </wp:positionH>
              <wp:positionV relativeFrom="paragraph">
                <wp:posOffset>108585</wp:posOffset>
              </wp:positionV>
              <wp:extent cx="963930" cy="807720"/>
              <wp:effectExtent l="8890" t="3810" r="8255" b="7620"/>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930" cy="80772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002554"/>
                      </a:solidFill>
                      <a:ln>
                        <a:noFill/>
                      </a:ln>
                      <a:effectLst/>
                      <a:extLst>
                        <a:ext uri="{91240B29-F687-4F45-9708-019B960494DF}">
                          <a14:hiddenLine xmlns:a14="http://schemas.microsoft.com/office/drawing/2010/main" w="38100" algn="ctr">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7CFC198D">
            <v:shape id="AutoShape 23" style="position:absolute;margin-left:-80.3pt;margin-top:8.55pt;width:75.9pt;height:6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id="_x0000_s1026" fillcolor="#002554" stroked="f" strokecolor="#f2f2f2" strokeweight="3pt" path="m,l5400,21600r10800,l216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" w14:anchorId="63F033E9">
              <v:stroke joinstyle="miter"/>
              <v:shadow color="#243f60" opacity=".5" offset="1pt"/>
              <v:path textboxrect="4500,4500,17100,17100" o:connecttype="custom" o:connectlocs="843439,403860;481965,807720;120491,403860;481965,0" o:connectangles="0,0,0,0"/>
            </v:shape>
          </w:pict>
        </mc:Fallback>
      </mc:AlternateContent>
    </w:r>
  </w:p>
  <w:p w14:paraId="1F72F646" w14:textId="77777777" w:rsidR="00BF6998" w:rsidRDefault="00BF6998">
    <w:pPr>
      <w:pStyle w:val="Cabealho"/>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297B"/>
    <w:multiLevelType w:val="hybridMultilevel"/>
    <w:tmpl w:val="2F6E0B8A"/>
    <w:lvl w:ilvl="0" w:tplc="FEE40012">
      <w:start w:val="1"/>
      <w:numFmt w:val="bullet"/>
      <w:lvlText w:val=""/>
      <w:lvlJc w:val="left"/>
      <w:pPr>
        <w:ind w:left="720" w:hanging="360"/>
      </w:pPr>
      <w:rPr>
        <w:rFonts w:ascii="Symbol" w:hAnsi="Symbol" w:hint="default"/>
      </w:rPr>
    </w:lvl>
    <w:lvl w:ilvl="1" w:tplc="EF18ED82">
      <w:start w:val="1"/>
      <w:numFmt w:val="bullet"/>
      <w:lvlText w:val="o"/>
      <w:lvlJc w:val="left"/>
      <w:pPr>
        <w:ind w:left="1440" w:hanging="360"/>
      </w:pPr>
      <w:rPr>
        <w:rFonts w:ascii="Courier New" w:hAnsi="Courier New" w:hint="default"/>
      </w:rPr>
    </w:lvl>
    <w:lvl w:ilvl="2" w:tplc="294E021A">
      <w:start w:val="1"/>
      <w:numFmt w:val="bullet"/>
      <w:lvlText w:val=""/>
      <w:lvlJc w:val="left"/>
      <w:pPr>
        <w:ind w:left="2160" w:hanging="360"/>
      </w:pPr>
      <w:rPr>
        <w:rFonts w:ascii="Wingdings" w:hAnsi="Wingdings" w:hint="default"/>
      </w:rPr>
    </w:lvl>
    <w:lvl w:ilvl="3" w:tplc="E586FF46">
      <w:start w:val="1"/>
      <w:numFmt w:val="bullet"/>
      <w:lvlText w:val=""/>
      <w:lvlJc w:val="left"/>
      <w:pPr>
        <w:ind w:left="2880" w:hanging="360"/>
      </w:pPr>
      <w:rPr>
        <w:rFonts w:ascii="Symbol" w:hAnsi="Symbol" w:hint="default"/>
      </w:rPr>
    </w:lvl>
    <w:lvl w:ilvl="4" w:tplc="E5F0BABA">
      <w:start w:val="1"/>
      <w:numFmt w:val="bullet"/>
      <w:lvlText w:val="o"/>
      <w:lvlJc w:val="left"/>
      <w:pPr>
        <w:ind w:left="3600" w:hanging="360"/>
      </w:pPr>
      <w:rPr>
        <w:rFonts w:ascii="Courier New" w:hAnsi="Courier New" w:hint="default"/>
      </w:rPr>
    </w:lvl>
    <w:lvl w:ilvl="5" w:tplc="141E41A6">
      <w:start w:val="1"/>
      <w:numFmt w:val="bullet"/>
      <w:lvlText w:val=""/>
      <w:lvlJc w:val="left"/>
      <w:pPr>
        <w:ind w:left="4320" w:hanging="360"/>
      </w:pPr>
      <w:rPr>
        <w:rFonts w:ascii="Wingdings" w:hAnsi="Wingdings" w:hint="default"/>
      </w:rPr>
    </w:lvl>
    <w:lvl w:ilvl="6" w:tplc="E8269166">
      <w:start w:val="1"/>
      <w:numFmt w:val="bullet"/>
      <w:lvlText w:val=""/>
      <w:lvlJc w:val="left"/>
      <w:pPr>
        <w:ind w:left="5040" w:hanging="360"/>
      </w:pPr>
      <w:rPr>
        <w:rFonts w:ascii="Symbol" w:hAnsi="Symbol" w:hint="default"/>
      </w:rPr>
    </w:lvl>
    <w:lvl w:ilvl="7" w:tplc="8A26777C">
      <w:start w:val="1"/>
      <w:numFmt w:val="bullet"/>
      <w:lvlText w:val="o"/>
      <w:lvlJc w:val="left"/>
      <w:pPr>
        <w:ind w:left="5760" w:hanging="360"/>
      </w:pPr>
      <w:rPr>
        <w:rFonts w:ascii="Courier New" w:hAnsi="Courier New" w:hint="default"/>
      </w:rPr>
    </w:lvl>
    <w:lvl w:ilvl="8" w:tplc="621077E0">
      <w:start w:val="1"/>
      <w:numFmt w:val="bullet"/>
      <w:lvlText w:val=""/>
      <w:lvlJc w:val="left"/>
      <w:pPr>
        <w:ind w:left="6480" w:hanging="360"/>
      </w:pPr>
      <w:rPr>
        <w:rFonts w:ascii="Wingdings" w:hAnsi="Wingdings" w:hint="default"/>
      </w:rPr>
    </w:lvl>
  </w:abstractNum>
  <w:abstractNum w:abstractNumId="1" w15:restartNumberingAfterBreak="0">
    <w:nsid w:val="09152844"/>
    <w:multiLevelType w:val="hybridMultilevel"/>
    <w:tmpl w:val="FD880416"/>
    <w:lvl w:ilvl="0" w:tplc="10724642">
      <w:start w:val="1"/>
      <w:numFmt w:val="bullet"/>
      <w:lvlText w:val=""/>
      <w:lvlJc w:val="left"/>
      <w:pPr>
        <w:ind w:left="720" w:hanging="360"/>
      </w:pPr>
      <w:rPr>
        <w:rFonts w:ascii="Symbol" w:hAnsi="Symbol" w:hint="default"/>
      </w:rPr>
    </w:lvl>
    <w:lvl w:ilvl="1" w:tplc="DDEC6142">
      <w:start w:val="1"/>
      <w:numFmt w:val="bullet"/>
      <w:lvlText w:val="o"/>
      <w:lvlJc w:val="left"/>
      <w:pPr>
        <w:ind w:left="1440" w:hanging="360"/>
      </w:pPr>
      <w:rPr>
        <w:rFonts w:ascii="Courier New" w:hAnsi="Courier New" w:hint="default"/>
      </w:rPr>
    </w:lvl>
    <w:lvl w:ilvl="2" w:tplc="89F0681A">
      <w:start w:val="1"/>
      <w:numFmt w:val="bullet"/>
      <w:lvlText w:val=""/>
      <w:lvlJc w:val="left"/>
      <w:pPr>
        <w:ind w:left="2160" w:hanging="360"/>
      </w:pPr>
      <w:rPr>
        <w:rFonts w:ascii="Wingdings" w:hAnsi="Wingdings" w:hint="default"/>
      </w:rPr>
    </w:lvl>
    <w:lvl w:ilvl="3" w:tplc="1BC847AA">
      <w:start w:val="1"/>
      <w:numFmt w:val="bullet"/>
      <w:lvlText w:val=""/>
      <w:lvlJc w:val="left"/>
      <w:pPr>
        <w:ind w:left="2880" w:hanging="360"/>
      </w:pPr>
      <w:rPr>
        <w:rFonts w:ascii="Symbol" w:hAnsi="Symbol" w:hint="default"/>
      </w:rPr>
    </w:lvl>
    <w:lvl w:ilvl="4" w:tplc="C67E6F06">
      <w:start w:val="1"/>
      <w:numFmt w:val="bullet"/>
      <w:lvlText w:val="o"/>
      <w:lvlJc w:val="left"/>
      <w:pPr>
        <w:ind w:left="3600" w:hanging="360"/>
      </w:pPr>
      <w:rPr>
        <w:rFonts w:ascii="Courier New" w:hAnsi="Courier New" w:hint="default"/>
      </w:rPr>
    </w:lvl>
    <w:lvl w:ilvl="5" w:tplc="D9AADEE6">
      <w:start w:val="1"/>
      <w:numFmt w:val="bullet"/>
      <w:lvlText w:val=""/>
      <w:lvlJc w:val="left"/>
      <w:pPr>
        <w:ind w:left="4320" w:hanging="360"/>
      </w:pPr>
      <w:rPr>
        <w:rFonts w:ascii="Wingdings" w:hAnsi="Wingdings" w:hint="default"/>
      </w:rPr>
    </w:lvl>
    <w:lvl w:ilvl="6" w:tplc="9D3C7568">
      <w:start w:val="1"/>
      <w:numFmt w:val="bullet"/>
      <w:lvlText w:val=""/>
      <w:lvlJc w:val="left"/>
      <w:pPr>
        <w:ind w:left="5040" w:hanging="360"/>
      </w:pPr>
      <w:rPr>
        <w:rFonts w:ascii="Symbol" w:hAnsi="Symbol" w:hint="default"/>
      </w:rPr>
    </w:lvl>
    <w:lvl w:ilvl="7" w:tplc="934EB92E">
      <w:start w:val="1"/>
      <w:numFmt w:val="bullet"/>
      <w:lvlText w:val="o"/>
      <w:lvlJc w:val="left"/>
      <w:pPr>
        <w:ind w:left="5760" w:hanging="360"/>
      </w:pPr>
      <w:rPr>
        <w:rFonts w:ascii="Courier New" w:hAnsi="Courier New" w:hint="default"/>
      </w:rPr>
    </w:lvl>
    <w:lvl w:ilvl="8" w:tplc="AB464D94">
      <w:start w:val="1"/>
      <w:numFmt w:val="bullet"/>
      <w:lvlText w:val=""/>
      <w:lvlJc w:val="left"/>
      <w:pPr>
        <w:ind w:left="6480" w:hanging="360"/>
      </w:pPr>
      <w:rPr>
        <w:rFonts w:ascii="Wingdings" w:hAnsi="Wingdings" w:hint="default"/>
      </w:rPr>
    </w:lvl>
  </w:abstractNum>
  <w:abstractNum w:abstractNumId="2" w15:restartNumberingAfterBreak="0">
    <w:nsid w:val="0922163D"/>
    <w:multiLevelType w:val="hybridMultilevel"/>
    <w:tmpl w:val="978C49C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630D38"/>
    <w:multiLevelType w:val="hybridMultilevel"/>
    <w:tmpl w:val="9FD0752C"/>
    <w:lvl w:ilvl="0" w:tplc="7832BA10">
      <w:start w:val="1"/>
      <w:numFmt w:val="bullet"/>
      <w:lvlText w:val=""/>
      <w:lvlJc w:val="left"/>
      <w:pPr>
        <w:ind w:left="720" w:hanging="360"/>
      </w:pPr>
      <w:rPr>
        <w:rFonts w:ascii="Symbol" w:hAnsi="Symbol" w:hint="default"/>
      </w:rPr>
    </w:lvl>
    <w:lvl w:ilvl="1" w:tplc="8A64B5CE">
      <w:start w:val="1"/>
      <w:numFmt w:val="bullet"/>
      <w:lvlText w:val="o"/>
      <w:lvlJc w:val="left"/>
      <w:pPr>
        <w:ind w:left="1440" w:hanging="360"/>
      </w:pPr>
      <w:rPr>
        <w:rFonts w:ascii="Courier New" w:hAnsi="Courier New" w:hint="default"/>
      </w:rPr>
    </w:lvl>
    <w:lvl w:ilvl="2" w:tplc="148490A4">
      <w:start w:val="1"/>
      <w:numFmt w:val="bullet"/>
      <w:lvlText w:val=""/>
      <w:lvlJc w:val="left"/>
      <w:pPr>
        <w:ind w:left="2160" w:hanging="360"/>
      </w:pPr>
      <w:rPr>
        <w:rFonts w:ascii="Wingdings" w:hAnsi="Wingdings" w:hint="default"/>
      </w:rPr>
    </w:lvl>
    <w:lvl w:ilvl="3" w:tplc="82F8DA0C">
      <w:start w:val="1"/>
      <w:numFmt w:val="bullet"/>
      <w:lvlText w:val=""/>
      <w:lvlJc w:val="left"/>
      <w:pPr>
        <w:ind w:left="2880" w:hanging="360"/>
      </w:pPr>
      <w:rPr>
        <w:rFonts w:ascii="Symbol" w:hAnsi="Symbol" w:hint="default"/>
      </w:rPr>
    </w:lvl>
    <w:lvl w:ilvl="4" w:tplc="A2BEBE9C">
      <w:start w:val="1"/>
      <w:numFmt w:val="bullet"/>
      <w:lvlText w:val="o"/>
      <w:lvlJc w:val="left"/>
      <w:pPr>
        <w:ind w:left="3600" w:hanging="360"/>
      </w:pPr>
      <w:rPr>
        <w:rFonts w:ascii="Courier New" w:hAnsi="Courier New" w:hint="default"/>
      </w:rPr>
    </w:lvl>
    <w:lvl w:ilvl="5" w:tplc="109EE0FC">
      <w:start w:val="1"/>
      <w:numFmt w:val="bullet"/>
      <w:lvlText w:val=""/>
      <w:lvlJc w:val="left"/>
      <w:pPr>
        <w:ind w:left="4320" w:hanging="360"/>
      </w:pPr>
      <w:rPr>
        <w:rFonts w:ascii="Wingdings" w:hAnsi="Wingdings" w:hint="default"/>
      </w:rPr>
    </w:lvl>
    <w:lvl w:ilvl="6" w:tplc="9F283558">
      <w:start w:val="1"/>
      <w:numFmt w:val="bullet"/>
      <w:lvlText w:val=""/>
      <w:lvlJc w:val="left"/>
      <w:pPr>
        <w:ind w:left="5040" w:hanging="360"/>
      </w:pPr>
      <w:rPr>
        <w:rFonts w:ascii="Symbol" w:hAnsi="Symbol" w:hint="default"/>
      </w:rPr>
    </w:lvl>
    <w:lvl w:ilvl="7" w:tplc="00D0AB14">
      <w:start w:val="1"/>
      <w:numFmt w:val="bullet"/>
      <w:lvlText w:val="o"/>
      <w:lvlJc w:val="left"/>
      <w:pPr>
        <w:ind w:left="5760" w:hanging="360"/>
      </w:pPr>
      <w:rPr>
        <w:rFonts w:ascii="Courier New" w:hAnsi="Courier New" w:hint="default"/>
      </w:rPr>
    </w:lvl>
    <w:lvl w:ilvl="8" w:tplc="A712F93C">
      <w:start w:val="1"/>
      <w:numFmt w:val="bullet"/>
      <w:lvlText w:val=""/>
      <w:lvlJc w:val="left"/>
      <w:pPr>
        <w:ind w:left="6480" w:hanging="360"/>
      </w:pPr>
      <w:rPr>
        <w:rFonts w:ascii="Wingdings" w:hAnsi="Wingdings" w:hint="default"/>
      </w:rPr>
    </w:lvl>
  </w:abstractNum>
  <w:abstractNum w:abstractNumId="4" w15:restartNumberingAfterBreak="0">
    <w:nsid w:val="10D609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487E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2F1662"/>
    <w:multiLevelType w:val="multilevel"/>
    <w:tmpl w:val="799832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E2547"/>
    <w:multiLevelType w:val="hybridMultilevel"/>
    <w:tmpl w:val="79983200"/>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395940"/>
    <w:multiLevelType w:val="hybridMultilevel"/>
    <w:tmpl w:val="80745F2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51C85"/>
    <w:multiLevelType w:val="hybridMultilevel"/>
    <w:tmpl w:val="C848E766"/>
    <w:lvl w:ilvl="0" w:tplc="4B1E5182">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10" w15:restartNumberingAfterBreak="0">
    <w:nsid w:val="1FFC4281"/>
    <w:multiLevelType w:val="hybridMultilevel"/>
    <w:tmpl w:val="09AAFDD8"/>
    <w:lvl w:ilvl="0" w:tplc="4B1E5182">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11" w15:restartNumberingAfterBreak="0">
    <w:nsid w:val="200F164B"/>
    <w:multiLevelType w:val="hybridMultilevel"/>
    <w:tmpl w:val="E44E12E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8511FC"/>
    <w:multiLevelType w:val="hybridMultilevel"/>
    <w:tmpl w:val="8C0418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EA3A84"/>
    <w:multiLevelType w:val="hybridMultilevel"/>
    <w:tmpl w:val="3C30703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440C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491B0E"/>
    <w:multiLevelType w:val="hybridMultilevel"/>
    <w:tmpl w:val="4372EA5E"/>
    <w:lvl w:ilvl="0" w:tplc="AA8C3A82">
      <w:start w:val="1"/>
      <w:numFmt w:val="bullet"/>
      <w:lvlText w:val=""/>
      <w:lvlJc w:val="left"/>
      <w:pPr>
        <w:ind w:left="720" w:hanging="360"/>
      </w:pPr>
      <w:rPr>
        <w:rFonts w:ascii="Symbol" w:hAnsi="Symbol" w:hint="default"/>
      </w:rPr>
    </w:lvl>
    <w:lvl w:ilvl="1" w:tplc="F0F6D6D8">
      <w:start w:val="1"/>
      <w:numFmt w:val="bullet"/>
      <w:lvlText w:val="o"/>
      <w:lvlJc w:val="left"/>
      <w:pPr>
        <w:ind w:left="1440" w:hanging="360"/>
      </w:pPr>
      <w:rPr>
        <w:rFonts w:ascii="Courier New" w:hAnsi="Courier New" w:hint="default"/>
      </w:rPr>
    </w:lvl>
    <w:lvl w:ilvl="2" w:tplc="BCBCEBB6">
      <w:start w:val="1"/>
      <w:numFmt w:val="bullet"/>
      <w:lvlText w:val=""/>
      <w:lvlJc w:val="left"/>
      <w:pPr>
        <w:ind w:left="2160" w:hanging="360"/>
      </w:pPr>
      <w:rPr>
        <w:rFonts w:ascii="Wingdings" w:hAnsi="Wingdings" w:hint="default"/>
      </w:rPr>
    </w:lvl>
    <w:lvl w:ilvl="3" w:tplc="22D6AC9E">
      <w:start w:val="1"/>
      <w:numFmt w:val="bullet"/>
      <w:lvlText w:val=""/>
      <w:lvlJc w:val="left"/>
      <w:pPr>
        <w:ind w:left="2880" w:hanging="360"/>
      </w:pPr>
      <w:rPr>
        <w:rFonts w:ascii="Symbol" w:hAnsi="Symbol" w:hint="default"/>
      </w:rPr>
    </w:lvl>
    <w:lvl w:ilvl="4" w:tplc="D6202334">
      <w:start w:val="1"/>
      <w:numFmt w:val="bullet"/>
      <w:lvlText w:val="o"/>
      <w:lvlJc w:val="left"/>
      <w:pPr>
        <w:ind w:left="3600" w:hanging="360"/>
      </w:pPr>
      <w:rPr>
        <w:rFonts w:ascii="Courier New" w:hAnsi="Courier New" w:hint="default"/>
      </w:rPr>
    </w:lvl>
    <w:lvl w:ilvl="5" w:tplc="03BA315C">
      <w:start w:val="1"/>
      <w:numFmt w:val="bullet"/>
      <w:lvlText w:val=""/>
      <w:lvlJc w:val="left"/>
      <w:pPr>
        <w:ind w:left="4320" w:hanging="360"/>
      </w:pPr>
      <w:rPr>
        <w:rFonts w:ascii="Wingdings" w:hAnsi="Wingdings" w:hint="default"/>
      </w:rPr>
    </w:lvl>
    <w:lvl w:ilvl="6" w:tplc="EFB6C9E2">
      <w:start w:val="1"/>
      <w:numFmt w:val="bullet"/>
      <w:lvlText w:val=""/>
      <w:lvlJc w:val="left"/>
      <w:pPr>
        <w:ind w:left="5040" w:hanging="360"/>
      </w:pPr>
      <w:rPr>
        <w:rFonts w:ascii="Symbol" w:hAnsi="Symbol" w:hint="default"/>
      </w:rPr>
    </w:lvl>
    <w:lvl w:ilvl="7" w:tplc="90E88920">
      <w:start w:val="1"/>
      <w:numFmt w:val="bullet"/>
      <w:lvlText w:val="o"/>
      <w:lvlJc w:val="left"/>
      <w:pPr>
        <w:ind w:left="5760" w:hanging="360"/>
      </w:pPr>
      <w:rPr>
        <w:rFonts w:ascii="Courier New" w:hAnsi="Courier New" w:hint="default"/>
      </w:rPr>
    </w:lvl>
    <w:lvl w:ilvl="8" w:tplc="005AEA44">
      <w:start w:val="1"/>
      <w:numFmt w:val="bullet"/>
      <w:lvlText w:val=""/>
      <w:lvlJc w:val="left"/>
      <w:pPr>
        <w:ind w:left="6480" w:hanging="360"/>
      </w:pPr>
      <w:rPr>
        <w:rFonts w:ascii="Wingdings" w:hAnsi="Wingdings" w:hint="default"/>
      </w:rPr>
    </w:lvl>
  </w:abstractNum>
  <w:abstractNum w:abstractNumId="16" w15:restartNumberingAfterBreak="0">
    <w:nsid w:val="2B26046B"/>
    <w:multiLevelType w:val="hybridMultilevel"/>
    <w:tmpl w:val="A9FE2626"/>
    <w:lvl w:ilvl="0" w:tplc="CB4EF162">
      <w:start w:val="1"/>
      <w:numFmt w:val="bullet"/>
      <w:lvlText w:val="-"/>
      <w:lvlJc w:val="left"/>
      <w:pPr>
        <w:ind w:left="360" w:hanging="360"/>
      </w:pPr>
      <w:rPr>
        <w:rFonts w:ascii="Verdana" w:hAnsi="Verdana" w:hint="default"/>
        <w:lang w:val="en-US"/>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17" w15:restartNumberingAfterBreak="0">
    <w:nsid w:val="2C225FAC"/>
    <w:multiLevelType w:val="hybridMultilevel"/>
    <w:tmpl w:val="069AA66C"/>
    <w:lvl w:ilvl="0" w:tplc="4B1E5182">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18" w15:restartNumberingAfterBreak="0">
    <w:nsid w:val="2D252460"/>
    <w:multiLevelType w:val="hybridMultilevel"/>
    <w:tmpl w:val="8048C80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566A5D"/>
    <w:multiLevelType w:val="hybridMultilevel"/>
    <w:tmpl w:val="7B12EC6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D56431"/>
    <w:multiLevelType w:val="hybridMultilevel"/>
    <w:tmpl w:val="DC30D4AC"/>
    <w:lvl w:ilvl="0" w:tplc="4C12B974">
      <w:start w:val="1"/>
      <w:numFmt w:val="bullet"/>
      <w:lvlText w:val=""/>
      <w:lvlJc w:val="left"/>
      <w:pPr>
        <w:ind w:left="720" w:hanging="360"/>
      </w:pPr>
      <w:rPr>
        <w:rFonts w:ascii="Symbol" w:hAnsi="Symbol" w:hint="default"/>
      </w:rPr>
    </w:lvl>
    <w:lvl w:ilvl="1" w:tplc="223E1BA2">
      <w:start w:val="1"/>
      <w:numFmt w:val="bullet"/>
      <w:lvlText w:val="o"/>
      <w:lvlJc w:val="left"/>
      <w:pPr>
        <w:ind w:left="1440" w:hanging="360"/>
      </w:pPr>
      <w:rPr>
        <w:rFonts w:ascii="Courier New" w:hAnsi="Courier New" w:hint="default"/>
      </w:rPr>
    </w:lvl>
    <w:lvl w:ilvl="2" w:tplc="649C1EA4">
      <w:start w:val="1"/>
      <w:numFmt w:val="bullet"/>
      <w:lvlText w:val=""/>
      <w:lvlJc w:val="left"/>
      <w:pPr>
        <w:ind w:left="2160" w:hanging="360"/>
      </w:pPr>
      <w:rPr>
        <w:rFonts w:ascii="Wingdings" w:hAnsi="Wingdings" w:hint="default"/>
      </w:rPr>
    </w:lvl>
    <w:lvl w:ilvl="3" w:tplc="F8EC1BA2">
      <w:start w:val="1"/>
      <w:numFmt w:val="bullet"/>
      <w:lvlText w:val=""/>
      <w:lvlJc w:val="left"/>
      <w:pPr>
        <w:ind w:left="2880" w:hanging="360"/>
      </w:pPr>
      <w:rPr>
        <w:rFonts w:ascii="Symbol" w:hAnsi="Symbol" w:hint="default"/>
      </w:rPr>
    </w:lvl>
    <w:lvl w:ilvl="4" w:tplc="6A0256DC">
      <w:start w:val="1"/>
      <w:numFmt w:val="bullet"/>
      <w:lvlText w:val="o"/>
      <w:lvlJc w:val="left"/>
      <w:pPr>
        <w:ind w:left="3600" w:hanging="360"/>
      </w:pPr>
      <w:rPr>
        <w:rFonts w:ascii="Courier New" w:hAnsi="Courier New" w:hint="default"/>
      </w:rPr>
    </w:lvl>
    <w:lvl w:ilvl="5" w:tplc="AE44D9EE">
      <w:start w:val="1"/>
      <w:numFmt w:val="bullet"/>
      <w:lvlText w:val=""/>
      <w:lvlJc w:val="left"/>
      <w:pPr>
        <w:ind w:left="4320" w:hanging="360"/>
      </w:pPr>
      <w:rPr>
        <w:rFonts w:ascii="Wingdings" w:hAnsi="Wingdings" w:hint="default"/>
      </w:rPr>
    </w:lvl>
    <w:lvl w:ilvl="6" w:tplc="1742A350">
      <w:start w:val="1"/>
      <w:numFmt w:val="bullet"/>
      <w:lvlText w:val=""/>
      <w:lvlJc w:val="left"/>
      <w:pPr>
        <w:ind w:left="5040" w:hanging="360"/>
      </w:pPr>
      <w:rPr>
        <w:rFonts w:ascii="Symbol" w:hAnsi="Symbol" w:hint="default"/>
      </w:rPr>
    </w:lvl>
    <w:lvl w:ilvl="7" w:tplc="DD5A751A">
      <w:start w:val="1"/>
      <w:numFmt w:val="bullet"/>
      <w:lvlText w:val="o"/>
      <w:lvlJc w:val="left"/>
      <w:pPr>
        <w:ind w:left="5760" w:hanging="360"/>
      </w:pPr>
      <w:rPr>
        <w:rFonts w:ascii="Courier New" w:hAnsi="Courier New" w:hint="default"/>
      </w:rPr>
    </w:lvl>
    <w:lvl w:ilvl="8" w:tplc="0A9087F4">
      <w:start w:val="1"/>
      <w:numFmt w:val="bullet"/>
      <w:lvlText w:val=""/>
      <w:lvlJc w:val="left"/>
      <w:pPr>
        <w:ind w:left="6480" w:hanging="360"/>
      </w:pPr>
      <w:rPr>
        <w:rFonts w:ascii="Wingdings" w:hAnsi="Wingdings" w:hint="default"/>
      </w:rPr>
    </w:lvl>
  </w:abstractNum>
  <w:abstractNum w:abstractNumId="21" w15:restartNumberingAfterBreak="0">
    <w:nsid w:val="415401D5"/>
    <w:multiLevelType w:val="hybridMultilevel"/>
    <w:tmpl w:val="DD42A7D8"/>
    <w:lvl w:ilvl="0" w:tplc="8D3A7FAE">
      <w:start w:val="1"/>
      <w:numFmt w:val="bullet"/>
      <w:lvlText w:val=""/>
      <w:lvlJc w:val="left"/>
      <w:pPr>
        <w:ind w:left="720" w:hanging="360"/>
      </w:pPr>
      <w:rPr>
        <w:rFonts w:ascii="Symbol" w:hAnsi="Symbol" w:hint="default"/>
      </w:rPr>
    </w:lvl>
    <w:lvl w:ilvl="1" w:tplc="AB488156">
      <w:start w:val="1"/>
      <w:numFmt w:val="bullet"/>
      <w:lvlText w:val="o"/>
      <w:lvlJc w:val="left"/>
      <w:pPr>
        <w:ind w:left="1440" w:hanging="360"/>
      </w:pPr>
      <w:rPr>
        <w:rFonts w:ascii="Courier New" w:hAnsi="Courier New" w:hint="default"/>
      </w:rPr>
    </w:lvl>
    <w:lvl w:ilvl="2" w:tplc="6088D3DC">
      <w:start w:val="1"/>
      <w:numFmt w:val="bullet"/>
      <w:lvlText w:val=""/>
      <w:lvlJc w:val="left"/>
      <w:pPr>
        <w:ind w:left="2160" w:hanging="360"/>
      </w:pPr>
      <w:rPr>
        <w:rFonts w:ascii="Wingdings" w:hAnsi="Wingdings" w:hint="default"/>
      </w:rPr>
    </w:lvl>
    <w:lvl w:ilvl="3" w:tplc="261C69E8">
      <w:start w:val="1"/>
      <w:numFmt w:val="bullet"/>
      <w:lvlText w:val=""/>
      <w:lvlJc w:val="left"/>
      <w:pPr>
        <w:ind w:left="2880" w:hanging="360"/>
      </w:pPr>
      <w:rPr>
        <w:rFonts w:ascii="Symbol" w:hAnsi="Symbol" w:hint="default"/>
      </w:rPr>
    </w:lvl>
    <w:lvl w:ilvl="4" w:tplc="86A26940">
      <w:start w:val="1"/>
      <w:numFmt w:val="bullet"/>
      <w:lvlText w:val="o"/>
      <w:lvlJc w:val="left"/>
      <w:pPr>
        <w:ind w:left="3600" w:hanging="360"/>
      </w:pPr>
      <w:rPr>
        <w:rFonts w:ascii="Courier New" w:hAnsi="Courier New" w:hint="default"/>
      </w:rPr>
    </w:lvl>
    <w:lvl w:ilvl="5" w:tplc="4EF8F4EC">
      <w:start w:val="1"/>
      <w:numFmt w:val="bullet"/>
      <w:lvlText w:val=""/>
      <w:lvlJc w:val="left"/>
      <w:pPr>
        <w:ind w:left="4320" w:hanging="360"/>
      </w:pPr>
      <w:rPr>
        <w:rFonts w:ascii="Wingdings" w:hAnsi="Wingdings" w:hint="default"/>
      </w:rPr>
    </w:lvl>
    <w:lvl w:ilvl="6" w:tplc="86A4C074">
      <w:start w:val="1"/>
      <w:numFmt w:val="bullet"/>
      <w:lvlText w:val=""/>
      <w:lvlJc w:val="left"/>
      <w:pPr>
        <w:ind w:left="5040" w:hanging="360"/>
      </w:pPr>
      <w:rPr>
        <w:rFonts w:ascii="Symbol" w:hAnsi="Symbol" w:hint="default"/>
      </w:rPr>
    </w:lvl>
    <w:lvl w:ilvl="7" w:tplc="AD7E2E26">
      <w:start w:val="1"/>
      <w:numFmt w:val="bullet"/>
      <w:lvlText w:val="o"/>
      <w:lvlJc w:val="left"/>
      <w:pPr>
        <w:ind w:left="5760" w:hanging="360"/>
      </w:pPr>
      <w:rPr>
        <w:rFonts w:ascii="Courier New" w:hAnsi="Courier New" w:hint="default"/>
      </w:rPr>
    </w:lvl>
    <w:lvl w:ilvl="8" w:tplc="C7FC9F8C">
      <w:start w:val="1"/>
      <w:numFmt w:val="bullet"/>
      <w:lvlText w:val=""/>
      <w:lvlJc w:val="left"/>
      <w:pPr>
        <w:ind w:left="6480" w:hanging="360"/>
      </w:pPr>
      <w:rPr>
        <w:rFonts w:ascii="Wingdings" w:hAnsi="Wingdings" w:hint="default"/>
      </w:rPr>
    </w:lvl>
  </w:abstractNum>
  <w:abstractNum w:abstractNumId="22" w15:restartNumberingAfterBreak="0">
    <w:nsid w:val="44790F58"/>
    <w:multiLevelType w:val="hybridMultilevel"/>
    <w:tmpl w:val="BFEC73F6"/>
    <w:lvl w:ilvl="0" w:tplc="4B1E5182">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23" w15:restartNumberingAfterBreak="0">
    <w:nsid w:val="44D977F6"/>
    <w:multiLevelType w:val="hybridMultilevel"/>
    <w:tmpl w:val="F59AC67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90532E"/>
    <w:multiLevelType w:val="hybridMultilevel"/>
    <w:tmpl w:val="9412E548"/>
    <w:lvl w:ilvl="0" w:tplc="4B1E5182">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25" w15:restartNumberingAfterBreak="0">
    <w:nsid w:val="4D765B7B"/>
    <w:multiLevelType w:val="hybridMultilevel"/>
    <w:tmpl w:val="6B1461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B778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DF672B4"/>
    <w:multiLevelType w:val="hybridMultilevel"/>
    <w:tmpl w:val="7D5A7900"/>
    <w:lvl w:ilvl="0" w:tplc="4B1E5182">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28" w15:restartNumberingAfterBreak="0">
    <w:nsid w:val="5F6D159F"/>
    <w:multiLevelType w:val="hybridMultilevel"/>
    <w:tmpl w:val="517C68D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8954E7"/>
    <w:multiLevelType w:val="hybridMultilevel"/>
    <w:tmpl w:val="4642D804"/>
    <w:lvl w:ilvl="0" w:tplc="F7B2FA0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212392"/>
    <w:multiLevelType w:val="hybridMultilevel"/>
    <w:tmpl w:val="815C4E3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3A4C41"/>
    <w:multiLevelType w:val="hybridMultilevel"/>
    <w:tmpl w:val="39024D88"/>
    <w:lvl w:ilvl="0" w:tplc="CFAA5FAE">
      <w:start w:val="1"/>
      <w:numFmt w:val="bullet"/>
      <w:lvlText w:val=""/>
      <w:lvlJc w:val="left"/>
      <w:pPr>
        <w:ind w:left="720" w:hanging="360"/>
      </w:pPr>
      <w:rPr>
        <w:rFonts w:ascii="Symbol" w:hAnsi="Symbol" w:hint="default"/>
      </w:rPr>
    </w:lvl>
    <w:lvl w:ilvl="1" w:tplc="049C13EC">
      <w:start w:val="1"/>
      <w:numFmt w:val="bullet"/>
      <w:lvlText w:val="o"/>
      <w:lvlJc w:val="left"/>
      <w:pPr>
        <w:ind w:left="1440" w:hanging="360"/>
      </w:pPr>
      <w:rPr>
        <w:rFonts w:ascii="Courier New" w:hAnsi="Courier New" w:hint="default"/>
      </w:rPr>
    </w:lvl>
    <w:lvl w:ilvl="2" w:tplc="A1F0114C">
      <w:start w:val="1"/>
      <w:numFmt w:val="bullet"/>
      <w:lvlText w:val=""/>
      <w:lvlJc w:val="left"/>
      <w:pPr>
        <w:ind w:left="2160" w:hanging="360"/>
      </w:pPr>
      <w:rPr>
        <w:rFonts w:ascii="Wingdings" w:hAnsi="Wingdings" w:hint="default"/>
      </w:rPr>
    </w:lvl>
    <w:lvl w:ilvl="3" w:tplc="D2848A60">
      <w:start w:val="1"/>
      <w:numFmt w:val="bullet"/>
      <w:lvlText w:val=""/>
      <w:lvlJc w:val="left"/>
      <w:pPr>
        <w:ind w:left="2880" w:hanging="360"/>
      </w:pPr>
      <w:rPr>
        <w:rFonts w:ascii="Symbol" w:hAnsi="Symbol" w:hint="default"/>
      </w:rPr>
    </w:lvl>
    <w:lvl w:ilvl="4" w:tplc="FF669342">
      <w:start w:val="1"/>
      <w:numFmt w:val="bullet"/>
      <w:lvlText w:val="o"/>
      <w:lvlJc w:val="left"/>
      <w:pPr>
        <w:ind w:left="3600" w:hanging="360"/>
      </w:pPr>
      <w:rPr>
        <w:rFonts w:ascii="Courier New" w:hAnsi="Courier New" w:hint="default"/>
      </w:rPr>
    </w:lvl>
    <w:lvl w:ilvl="5" w:tplc="E4ECC85A">
      <w:start w:val="1"/>
      <w:numFmt w:val="bullet"/>
      <w:lvlText w:val=""/>
      <w:lvlJc w:val="left"/>
      <w:pPr>
        <w:ind w:left="4320" w:hanging="360"/>
      </w:pPr>
      <w:rPr>
        <w:rFonts w:ascii="Wingdings" w:hAnsi="Wingdings" w:hint="default"/>
      </w:rPr>
    </w:lvl>
    <w:lvl w:ilvl="6" w:tplc="B8809774">
      <w:start w:val="1"/>
      <w:numFmt w:val="bullet"/>
      <w:lvlText w:val=""/>
      <w:lvlJc w:val="left"/>
      <w:pPr>
        <w:ind w:left="5040" w:hanging="360"/>
      </w:pPr>
      <w:rPr>
        <w:rFonts w:ascii="Symbol" w:hAnsi="Symbol" w:hint="default"/>
      </w:rPr>
    </w:lvl>
    <w:lvl w:ilvl="7" w:tplc="E4DEC820">
      <w:start w:val="1"/>
      <w:numFmt w:val="bullet"/>
      <w:lvlText w:val="o"/>
      <w:lvlJc w:val="left"/>
      <w:pPr>
        <w:ind w:left="5760" w:hanging="360"/>
      </w:pPr>
      <w:rPr>
        <w:rFonts w:ascii="Courier New" w:hAnsi="Courier New" w:hint="default"/>
      </w:rPr>
    </w:lvl>
    <w:lvl w:ilvl="8" w:tplc="0A20B75E">
      <w:start w:val="1"/>
      <w:numFmt w:val="bullet"/>
      <w:lvlText w:val=""/>
      <w:lvlJc w:val="left"/>
      <w:pPr>
        <w:ind w:left="6480" w:hanging="360"/>
      </w:pPr>
      <w:rPr>
        <w:rFonts w:ascii="Wingdings" w:hAnsi="Wingdings" w:hint="default"/>
      </w:rPr>
    </w:lvl>
  </w:abstractNum>
  <w:abstractNum w:abstractNumId="32" w15:restartNumberingAfterBreak="0">
    <w:nsid w:val="61636DDB"/>
    <w:multiLevelType w:val="hybridMultilevel"/>
    <w:tmpl w:val="8984F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AB6207"/>
    <w:multiLevelType w:val="hybridMultilevel"/>
    <w:tmpl w:val="FBE661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A818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EE0939"/>
    <w:multiLevelType w:val="hybridMultilevel"/>
    <w:tmpl w:val="EF1452CA"/>
    <w:lvl w:ilvl="0" w:tplc="4B1E5182">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36" w15:restartNumberingAfterBreak="0">
    <w:nsid w:val="6B014EFF"/>
    <w:multiLevelType w:val="hybridMultilevel"/>
    <w:tmpl w:val="B7C8F806"/>
    <w:lvl w:ilvl="0" w:tplc="9FBC9C44">
      <w:start w:val="1"/>
      <w:numFmt w:val="bullet"/>
      <w:lvlText w:val=""/>
      <w:lvlJc w:val="left"/>
      <w:pPr>
        <w:ind w:left="720" w:hanging="360"/>
      </w:pPr>
      <w:rPr>
        <w:rFonts w:ascii="Symbol" w:hAnsi="Symbol" w:hint="default"/>
      </w:rPr>
    </w:lvl>
    <w:lvl w:ilvl="1" w:tplc="6728D510">
      <w:start w:val="1"/>
      <w:numFmt w:val="bullet"/>
      <w:lvlText w:val="o"/>
      <w:lvlJc w:val="left"/>
      <w:pPr>
        <w:ind w:left="1440" w:hanging="360"/>
      </w:pPr>
      <w:rPr>
        <w:rFonts w:ascii="Courier New" w:hAnsi="Courier New" w:hint="default"/>
      </w:rPr>
    </w:lvl>
    <w:lvl w:ilvl="2" w:tplc="6D42ECE2">
      <w:start w:val="1"/>
      <w:numFmt w:val="bullet"/>
      <w:lvlText w:val=""/>
      <w:lvlJc w:val="left"/>
      <w:pPr>
        <w:ind w:left="2160" w:hanging="360"/>
      </w:pPr>
      <w:rPr>
        <w:rFonts w:ascii="Wingdings" w:hAnsi="Wingdings" w:hint="default"/>
      </w:rPr>
    </w:lvl>
    <w:lvl w:ilvl="3" w:tplc="60065B44">
      <w:start w:val="1"/>
      <w:numFmt w:val="bullet"/>
      <w:lvlText w:val=""/>
      <w:lvlJc w:val="left"/>
      <w:pPr>
        <w:ind w:left="2880" w:hanging="360"/>
      </w:pPr>
      <w:rPr>
        <w:rFonts w:ascii="Symbol" w:hAnsi="Symbol" w:hint="default"/>
      </w:rPr>
    </w:lvl>
    <w:lvl w:ilvl="4" w:tplc="AFA28F5C">
      <w:start w:val="1"/>
      <w:numFmt w:val="bullet"/>
      <w:lvlText w:val="o"/>
      <w:lvlJc w:val="left"/>
      <w:pPr>
        <w:ind w:left="3600" w:hanging="360"/>
      </w:pPr>
      <w:rPr>
        <w:rFonts w:ascii="Courier New" w:hAnsi="Courier New" w:hint="default"/>
      </w:rPr>
    </w:lvl>
    <w:lvl w:ilvl="5" w:tplc="69C41270">
      <w:start w:val="1"/>
      <w:numFmt w:val="bullet"/>
      <w:lvlText w:val=""/>
      <w:lvlJc w:val="left"/>
      <w:pPr>
        <w:ind w:left="4320" w:hanging="360"/>
      </w:pPr>
      <w:rPr>
        <w:rFonts w:ascii="Wingdings" w:hAnsi="Wingdings" w:hint="default"/>
      </w:rPr>
    </w:lvl>
    <w:lvl w:ilvl="6" w:tplc="936E5FA8">
      <w:start w:val="1"/>
      <w:numFmt w:val="bullet"/>
      <w:lvlText w:val=""/>
      <w:lvlJc w:val="left"/>
      <w:pPr>
        <w:ind w:left="5040" w:hanging="360"/>
      </w:pPr>
      <w:rPr>
        <w:rFonts w:ascii="Symbol" w:hAnsi="Symbol" w:hint="default"/>
      </w:rPr>
    </w:lvl>
    <w:lvl w:ilvl="7" w:tplc="4D40E8D4">
      <w:start w:val="1"/>
      <w:numFmt w:val="bullet"/>
      <w:lvlText w:val="o"/>
      <w:lvlJc w:val="left"/>
      <w:pPr>
        <w:ind w:left="5760" w:hanging="360"/>
      </w:pPr>
      <w:rPr>
        <w:rFonts w:ascii="Courier New" w:hAnsi="Courier New" w:hint="default"/>
      </w:rPr>
    </w:lvl>
    <w:lvl w:ilvl="8" w:tplc="A6D859A2">
      <w:start w:val="1"/>
      <w:numFmt w:val="bullet"/>
      <w:lvlText w:val=""/>
      <w:lvlJc w:val="left"/>
      <w:pPr>
        <w:ind w:left="6480" w:hanging="360"/>
      </w:pPr>
      <w:rPr>
        <w:rFonts w:ascii="Wingdings" w:hAnsi="Wingdings" w:hint="default"/>
      </w:rPr>
    </w:lvl>
  </w:abstractNum>
  <w:abstractNum w:abstractNumId="37" w15:restartNumberingAfterBreak="0">
    <w:nsid w:val="6C3752D1"/>
    <w:multiLevelType w:val="hybridMultilevel"/>
    <w:tmpl w:val="EA5A313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19279B"/>
    <w:multiLevelType w:val="hybridMultilevel"/>
    <w:tmpl w:val="50EE518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21A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A9775B"/>
    <w:multiLevelType w:val="hybridMultilevel"/>
    <w:tmpl w:val="63202036"/>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B845C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9A1927"/>
    <w:multiLevelType w:val="hybridMultilevel"/>
    <w:tmpl w:val="65F85B4C"/>
    <w:lvl w:ilvl="0" w:tplc="4B1E5182">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num w:numId="1">
    <w:abstractNumId w:val="31"/>
  </w:num>
  <w:num w:numId="2">
    <w:abstractNumId w:val="3"/>
  </w:num>
  <w:num w:numId="3">
    <w:abstractNumId w:val="1"/>
  </w:num>
  <w:num w:numId="4">
    <w:abstractNumId w:val="21"/>
  </w:num>
  <w:num w:numId="5">
    <w:abstractNumId w:val="20"/>
  </w:num>
  <w:num w:numId="6">
    <w:abstractNumId w:val="0"/>
  </w:num>
  <w:num w:numId="7">
    <w:abstractNumId w:val="15"/>
  </w:num>
  <w:num w:numId="8">
    <w:abstractNumId w:val="36"/>
  </w:num>
  <w:num w:numId="9">
    <w:abstractNumId w:val="34"/>
  </w:num>
  <w:num w:numId="10">
    <w:abstractNumId w:val="14"/>
  </w:num>
  <w:num w:numId="11">
    <w:abstractNumId w:val="4"/>
  </w:num>
  <w:num w:numId="12">
    <w:abstractNumId w:val="39"/>
  </w:num>
  <w:num w:numId="13">
    <w:abstractNumId w:val="5"/>
  </w:num>
  <w:num w:numId="14">
    <w:abstractNumId w:val="41"/>
  </w:num>
  <w:num w:numId="15">
    <w:abstractNumId w:val="26"/>
  </w:num>
  <w:num w:numId="16">
    <w:abstractNumId w:val="32"/>
  </w:num>
  <w:num w:numId="17">
    <w:abstractNumId w:val="29"/>
  </w:num>
  <w:num w:numId="18">
    <w:abstractNumId w:val="34"/>
  </w:num>
  <w:num w:numId="19">
    <w:abstractNumId w:val="23"/>
  </w:num>
  <w:num w:numId="20">
    <w:abstractNumId w:val="12"/>
  </w:num>
  <w:num w:numId="21">
    <w:abstractNumId w:val="7"/>
  </w:num>
  <w:num w:numId="22">
    <w:abstractNumId w:val="6"/>
  </w:num>
  <w:num w:numId="23">
    <w:abstractNumId w:val="37"/>
  </w:num>
  <w:num w:numId="24">
    <w:abstractNumId w:val="18"/>
  </w:num>
  <w:num w:numId="25">
    <w:abstractNumId w:val="38"/>
  </w:num>
  <w:num w:numId="26">
    <w:abstractNumId w:val="40"/>
  </w:num>
  <w:num w:numId="27">
    <w:abstractNumId w:val="13"/>
  </w:num>
  <w:num w:numId="28">
    <w:abstractNumId w:val="33"/>
  </w:num>
  <w:num w:numId="29">
    <w:abstractNumId w:val="30"/>
  </w:num>
  <w:num w:numId="30">
    <w:abstractNumId w:val="8"/>
  </w:num>
  <w:num w:numId="31">
    <w:abstractNumId w:val="25"/>
  </w:num>
  <w:num w:numId="32">
    <w:abstractNumId w:val="11"/>
  </w:num>
  <w:num w:numId="33">
    <w:abstractNumId w:val="28"/>
  </w:num>
  <w:num w:numId="34">
    <w:abstractNumId w:val="2"/>
  </w:num>
  <w:num w:numId="35">
    <w:abstractNumId w:val="19"/>
  </w:num>
  <w:num w:numId="36">
    <w:abstractNumId w:val="16"/>
  </w:num>
  <w:num w:numId="37">
    <w:abstractNumId w:val="17"/>
  </w:num>
  <w:num w:numId="38">
    <w:abstractNumId w:val="27"/>
  </w:num>
  <w:num w:numId="39">
    <w:abstractNumId w:val="24"/>
  </w:num>
  <w:num w:numId="40">
    <w:abstractNumId w:val="10"/>
  </w:num>
  <w:num w:numId="41">
    <w:abstractNumId w:val="35"/>
  </w:num>
  <w:num w:numId="42">
    <w:abstractNumId w:val="22"/>
  </w:num>
  <w:num w:numId="43">
    <w:abstractNumId w:val="9"/>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716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36"/>
    <w:rsid w:val="00017BB1"/>
    <w:rsid w:val="00022B20"/>
    <w:rsid w:val="00030BF0"/>
    <w:rsid w:val="00037F98"/>
    <w:rsid w:val="0004069C"/>
    <w:rsid w:val="00047D3B"/>
    <w:rsid w:val="0005328C"/>
    <w:rsid w:val="00054226"/>
    <w:rsid w:val="00067B0A"/>
    <w:rsid w:val="00071D3D"/>
    <w:rsid w:val="000A37B0"/>
    <w:rsid w:val="000A55EE"/>
    <w:rsid w:val="000A6FC4"/>
    <w:rsid w:val="000F46B1"/>
    <w:rsid w:val="00112C3B"/>
    <w:rsid w:val="00116783"/>
    <w:rsid w:val="00126E73"/>
    <w:rsid w:val="00145D7C"/>
    <w:rsid w:val="00153976"/>
    <w:rsid w:val="0017608C"/>
    <w:rsid w:val="00187A29"/>
    <w:rsid w:val="001A034E"/>
    <w:rsid w:val="001A3EE4"/>
    <w:rsid w:val="001C14A9"/>
    <w:rsid w:val="001D11FE"/>
    <w:rsid w:val="001D2090"/>
    <w:rsid w:val="001D61C4"/>
    <w:rsid w:val="001D6245"/>
    <w:rsid w:val="001D767A"/>
    <w:rsid w:val="001E1211"/>
    <w:rsid w:val="001E56B3"/>
    <w:rsid w:val="00214D64"/>
    <w:rsid w:val="00243958"/>
    <w:rsid w:val="0025675C"/>
    <w:rsid w:val="0028134C"/>
    <w:rsid w:val="00291CAC"/>
    <w:rsid w:val="00294218"/>
    <w:rsid w:val="002A051E"/>
    <w:rsid w:val="002A686F"/>
    <w:rsid w:val="002B0F4D"/>
    <w:rsid w:val="002C5757"/>
    <w:rsid w:val="002D0595"/>
    <w:rsid w:val="002D1CAD"/>
    <w:rsid w:val="002E78CD"/>
    <w:rsid w:val="00303368"/>
    <w:rsid w:val="0031386F"/>
    <w:rsid w:val="00317998"/>
    <w:rsid w:val="00335D27"/>
    <w:rsid w:val="00337ADD"/>
    <w:rsid w:val="0034164B"/>
    <w:rsid w:val="00342FB8"/>
    <w:rsid w:val="00344845"/>
    <w:rsid w:val="00353C21"/>
    <w:rsid w:val="00360CB2"/>
    <w:rsid w:val="00361824"/>
    <w:rsid w:val="00373AA9"/>
    <w:rsid w:val="0038755B"/>
    <w:rsid w:val="00395C7C"/>
    <w:rsid w:val="003B405C"/>
    <w:rsid w:val="003B571A"/>
    <w:rsid w:val="003E5175"/>
    <w:rsid w:val="003F0026"/>
    <w:rsid w:val="00407869"/>
    <w:rsid w:val="00416636"/>
    <w:rsid w:val="00450769"/>
    <w:rsid w:val="00467601"/>
    <w:rsid w:val="00476792"/>
    <w:rsid w:val="004812E9"/>
    <w:rsid w:val="00495771"/>
    <w:rsid w:val="004A0D91"/>
    <w:rsid w:val="004A3561"/>
    <w:rsid w:val="004A54CD"/>
    <w:rsid w:val="004B1FC1"/>
    <w:rsid w:val="004C2F8F"/>
    <w:rsid w:val="004D7681"/>
    <w:rsid w:val="004E76E4"/>
    <w:rsid w:val="00511613"/>
    <w:rsid w:val="00512CB0"/>
    <w:rsid w:val="00516F3C"/>
    <w:rsid w:val="00520EF1"/>
    <w:rsid w:val="00520F6A"/>
    <w:rsid w:val="005217B6"/>
    <w:rsid w:val="00523A99"/>
    <w:rsid w:val="00544BB6"/>
    <w:rsid w:val="005559E3"/>
    <w:rsid w:val="005663EE"/>
    <w:rsid w:val="00567324"/>
    <w:rsid w:val="0058187D"/>
    <w:rsid w:val="005B3E27"/>
    <w:rsid w:val="005B628C"/>
    <w:rsid w:val="005C3006"/>
    <w:rsid w:val="005C52F5"/>
    <w:rsid w:val="005E5F67"/>
    <w:rsid w:val="005F6482"/>
    <w:rsid w:val="00636AF2"/>
    <w:rsid w:val="00642642"/>
    <w:rsid w:val="00651CF1"/>
    <w:rsid w:val="00656751"/>
    <w:rsid w:val="00660F43"/>
    <w:rsid w:val="00665BA3"/>
    <w:rsid w:val="00682A17"/>
    <w:rsid w:val="00684133"/>
    <w:rsid w:val="00685FA1"/>
    <w:rsid w:val="006A6DAC"/>
    <w:rsid w:val="006A6ED9"/>
    <w:rsid w:val="006A7270"/>
    <w:rsid w:val="006B5145"/>
    <w:rsid w:val="006C2AC3"/>
    <w:rsid w:val="006E134B"/>
    <w:rsid w:val="006F087B"/>
    <w:rsid w:val="006F12B6"/>
    <w:rsid w:val="00702117"/>
    <w:rsid w:val="0070219D"/>
    <w:rsid w:val="00703217"/>
    <w:rsid w:val="00707367"/>
    <w:rsid w:val="00721ED1"/>
    <w:rsid w:val="00727BE2"/>
    <w:rsid w:val="0075094E"/>
    <w:rsid w:val="00754A7A"/>
    <w:rsid w:val="00755FC7"/>
    <w:rsid w:val="00767FAA"/>
    <w:rsid w:val="007739B3"/>
    <w:rsid w:val="00786295"/>
    <w:rsid w:val="00787F51"/>
    <w:rsid w:val="007A4240"/>
    <w:rsid w:val="007A4EEB"/>
    <w:rsid w:val="007A6247"/>
    <w:rsid w:val="007B2F89"/>
    <w:rsid w:val="007B7CDE"/>
    <w:rsid w:val="007E07C0"/>
    <w:rsid w:val="007E1B61"/>
    <w:rsid w:val="00800CE4"/>
    <w:rsid w:val="00801C48"/>
    <w:rsid w:val="00810830"/>
    <w:rsid w:val="00832DFF"/>
    <w:rsid w:val="008636FB"/>
    <w:rsid w:val="00863E7E"/>
    <w:rsid w:val="00877828"/>
    <w:rsid w:val="00880348"/>
    <w:rsid w:val="00894CE1"/>
    <w:rsid w:val="008A1CC5"/>
    <w:rsid w:val="008D0A12"/>
    <w:rsid w:val="008D50A2"/>
    <w:rsid w:val="008E1107"/>
    <w:rsid w:val="008F24F6"/>
    <w:rsid w:val="008F4C58"/>
    <w:rsid w:val="00924EAE"/>
    <w:rsid w:val="00932B76"/>
    <w:rsid w:val="009331B0"/>
    <w:rsid w:val="00933FCE"/>
    <w:rsid w:val="009516DF"/>
    <w:rsid w:val="00961F58"/>
    <w:rsid w:val="0097201D"/>
    <w:rsid w:val="009765BC"/>
    <w:rsid w:val="009C2BFC"/>
    <w:rsid w:val="009D4E8D"/>
    <w:rsid w:val="009E5338"/>
    <w:rsid w:val="009F69F9"/>
    <w:rsid w:val="00A3169A"/>
    <w:rsid w:val="00A43DB9"/>
    <w:rsid w:val="00A515E8"/>
    <w:rsid w:val="00A518AA"/>
    <w:rsid w:val="00A62DCE"/>
    <w:rsid w:val="00A858C6"/>
    <w:rsid w:val="00A91329"/>
    <w:rsid w:val="00AC6453"/>
    <w:rsid w:val="00AE16D4"/>
    <w:rsid w:val="00AF29C8"/>
    <w:rsid w:val="00AF4E30"/>
    <w:rsid w:val="00AF6296"/>
    <w:rsid w:val="00B017F5"/>
    <w:rsid w:val="00B440ED"/>
    <w:rsid w:val="00B62620"/>
    <w:rsid w:val="00B62A58"/>
    <w:rsid w:val="00B66316"/>
    <w:rsid w:val="00B83668"/>
    <w:rsid w:val="00B859E3"/>
    <w:rsid w:val="00B85FB2"/>
    <w:rsid w:val="00B906F0"/>
    <w:rsid w:val="00B9608C"/>
    <w:rsid w:val="00BA4A2B"/>
    <w:rsid w:val="00BA7E48"/>
    <w:rsid w:val="00BD3A11"/>
    <w:rsid w:val="00BE0D63"/>
    <w:rsid w:val="00BE1306"/>
    <w:rsid w:val="00BF0CD1"/>
    <w:rsid w:val="00BF6998"/>
    <w:rsid w:val="00C1138E"/>
    <w:rsid w:val="00C17FD0"/>
    <w:rsid w:val="00C345A2"/>
    <w:rsid w:val="00C36D90"/>
    <w:rsid w:val="00C41964"/>
    <w:rsid w:val="00C504D9"/>
    <w:rsid w:val="00C84878"/>
    <w:rsid w:val="00C848C5"/>
    <w:rsid w:val="00C863E3"/>
    <w:rsid w:val="00C93F8D"/>
    <w:rsid w:val="00CA0CA2"/>
    <w:rsid w:val="00CA28C5"/>
    <w:rsid w:val="00CB4021"/>
    <w:rsid w:val="00CB6565"/>
    <w:rsid w:val="00CB7625"/>
    <w:rsid w:val="00CF0E20"/>
    <w:rsid w:val="00CF123B"/>
    <w:rsid w:val="00D0340D"/>
    <w:rsid w:val="00D21009"/>
    <w:rsid w:val="00D312C4"/>
    <w:rsid w:val="00D43758"/>
    <w:rsid w:val="00D74BC9"/>
    <w:rsid w:val="00D82DBC"/>
    <w:rsid w:val="00DA04AF"/>
    <w:rsid w:val="00DB2DFC"/>
    <w:rsid w:val="00DB41C1"/>
    <w:rsid w:val="00DC575F"/>
    <w:rsid w:val="00DE3209"/>
    <w:rsid w:val="00DF46F1"/>
    <w:rsid w:val="00E00224"/>
    <w:rsid w:val="00E05775"/>
    <w:rsid w:val="00E15650"/>
    <w:rsid w:val="00E231D6"/>
    <w:rsid w:val="00E25B6F"/>
    <w:rsid w:val="00E41D25"/>
    <w:rsid w:val="00E50902"/>
    <w:rsid w:val="00E513CA"/>
    <w:rsid w:val="00E61213"/>
    <w:rsid w:val="00E65747"/>
    <w:rsid w:val="00E83A2F"/>
    <w:rsid w:val="00E92F60"/>
    <w:rsid w:val="00E97782"/>
    <w:rsid w:val="00EA5898"/>
    <w:rsid w:val="00EB554E"/>
    <w:rsid w:val="00EC2D8B"/>
    <w:rsid w:val="00EC689F"/>
    <w:rsid w:val="00EE233C"/>
    <w:rsid w:val="00F018C2"/>
    <w:rsid w:val="00F04799"/>
    <w:rsid w:val="00F13C92"/>
    <w:rsid w:val="00F16B4E"/>
    <w:rsid w:val="00F17FE4"/>
    <w:rsid w:val="00F32E87"/>
    <w:rsid w:val="00F41645"/>
    <w:rsid w:val="00F41FF3"/>
    <w:rsid w:val="00F50B3E"/>
    <w:rsid w:val="00F54DBA"/>
    <w:rsid w:val="00F607AB"/>
    <w:rsid w:val="00F929F7"/>
    <w:rsid w:val="00F93172"/>
    <w:rsid w:val="00F96726"/>
    <w:rsid w:val="00FA00DC"/>
    <w:rsid w:val="00FA24EB"/>
    <w:rsid w:val="00FB0985"/>
    <w:rsid w:val="00FC59E7"/>
    <w:rsid w:val="00FD0F35"/>
    <w:rsid w:val="00FD79EA"/>
    <w:rsid w:val="00FD7C24"/>
    <w:rsid w:val="00FE18DC"/>
    <w:rsid w:val="00FE3F56"/>
    <w:rsid w:val="00FF11B9"/>
    <w:rsid w:val="00FF6184"/>
    <w:rsid w:val="00FF6210"/>
    <w:rsid w:val="28DB40DE"/>
    <w:rsid w:val="3F9B0C4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fillcolor="white">
      <v:fill color="white"/>
    </o:shapedefaults>
    <o:shapelayout v:ext="edit">
      <o:idmap v:ext="edit" data="1"/>
    </o:shapelayout>
  </w:shapeDefaults>
  <w:decimalSymbol w:val="."/>
  <w:listSeparator w:val=","/>
  <w14:docId w14:val="77802FDC"/>
  <w15:chartTrackingRefBased/>
  <w15:docId w15:val="{7E08D307-A10D-4EC8-B286-143AA96D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6636"/>
    <w:pPr>
      <w:overflowPunct w:val="0"/>
      <w:autoSpaceDE w:val="0"/>
      <w:autoSpaceDN w:val="0"/>
      <w:adjustRightInd w:val="0"/>
      <w:textAlignment w:val="baseline"/>
    </w:pPr>
    <w:rPr>
      <w:sz w:val="24"/>
      <w:lang w:val="en-GB" w:eastAsia="fr-FR"/>
    </w:rPr>
  </w:style>
  <w:style w:type="paragraph" w:styleId="Ttulo1">
    <w:name w:val="heading 1"/>
    <w:basedOn w:val="Normal"/>
    <w:next w:val="Normal"/>
    <w:qFormat/>
    <w:rsid w:val="00416636"/>
    <w:pPr>
      <w:keepNext/>
      <w:overflowPunct/>
      <w:autoSpaceDE/>
      <w:autoSpaceDN/>
      <w:adjustRightInd/>
      <w:ind w:left="540"/>
      <w:textAlignment w:val="auto"/>
      <w:outlineLvl w:val="0"/>
    </w:pPr>
    <w:rPr>
      <w:rFonts w:ascii="Arial" w:hAnsi="Arial" w:cs="Arial"/>
      <w:b/>
      <w:sz w:val="28"/>
      <w:szCs w:val="32"/>
      <w:lang w:val="en-US"/>
    </w:rPr>
  </w:style>
  <w:style w:type="paragraph" w:styleId="Ttulo2">
    <w:name w:val="heading 2"/>
    <w:basedOn w:val="Normal"/>
    <w:next w:val="Normal"/>
    <w:qFormat/>
    <w:rsid w:val="0041663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416636"/>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416636"/>
    <w:pPr>
      <w:tabs>
        <w:tab w:val="center" w:pos="4153"/>
        <w:tab w:val="right" w:pos="8306"/>
      </w:tabs>
    </w:pPr>
  </w:style>
  <w:style w:type="paragraph" w:styleId="Rodap">
    <w:name w:val="footer"/>
    <w:basedOn w:val="Normal"/>
    <w:rsid w:val="00416636"/>
    <w:pPr>
      <w:tabs>
        <w:tab w:val="center" w:pos="4153"/>
        <w:tab w:val="right" w:pos="8306"/>
      </w:tabs>
    </w:pPr>
  </w:style>
  <w:style w:type="table" w:styleId="Tabelacomgrade">
    <w:name w:val="Table Grid"/>
    <w:basedOn w:val="Tabelanormal"/>
    <w:rsid w:val="0041663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B7625"/>
    <w:rPr>
      <w:color w:val="0000FF"/>
      <w:u w:val="single"/>
    </w:rPr>
  </w:style>
  <w:style w:type="paragraph" w:styleId="MapadoDocumento">
    <w:name w:val="Document Map"/>
    <w:basedOn w:val="Normal"/>
    <w:semiHidden/>
    <w:rsid w:val="00880348"/>
    <w:pPr>
      <w:shd w:val="clear" w:color="auto" w:fill="000080"/>
    </w:pPr>
    <w:rPr>
      <w:rFonts w:ascii="Tahoma" w:hAnsi="Tahoma" w:cs="Tahoma"/>
      <w:sz w:val="20"/>
    </w:rPr>
  </w:style>
  <w:style w:type="paragraph" w:styleId="Textodebalo">
    <w:name w:val="Balloon Text"/>
    <w:basedOn w:val="Normal"/>
    <w:semiHidden/>
    <w:rsid w:val="00373AA9"/>
    <w:rPr>
      <w:rFonts w:ascii="Tahoma" w:hAnsi="Tahoma" w:cs="Tahoma"/>
      <w:sz w:val="16"/>
      <w:szCs w:val="16"/>
    </w:rPr>
  </w:style>
  <w:style w:type="character" w:customStyle="1" w:styleId="blockemailnoname">
    <w:name w:val="blockemailnoname"/>
    <w:basedOn w:val="Fontepargpadro"/>
    <w:rsid w:val="000A55EE"/>
  </w:style>
  <w:style w:type="paragraph" w:customStyle="1" w:styleId="Default">
    <w:name w:val="Default"/>
    <w:rsid w:val="00D312C4"/>
    <w:pPr>
      <w:autoSpaceDE w:val="0"/>
      <w:autoSpaceDN w:val="0"/>
      <w:adjustRightInd w:val="0"/>
    </w:pPr>
    <w:rPr>
      <w:color w:val="000000"/>
      <w:sz w:val="24"/>
      <w:szCs w:val="24"/>
      <w:lang w:eastAsia="pt-BR"/>
    </w:rPr>
  </w:style>
  <w:style w:type="paragraph" w:styleId="PargrafodaLista">
    <w:name w:val="List Paragraph"/>
    <w:basedOn w:val="Normal"/>
    <w:uiPriority w:val="34"/>
    <w:qFormat/>
    <w:rsid w:val="00D312C4"/>
    <w:pPr>
      <w:ind w:left="708"/>
    </w:pPr>
  </w:style>
  <w:style w:type="paragraph" w:styleId="NormalWeb">
    <w:name w:val="Normal (Web)"/>
    <w:basedOn w:val="Normal"/>
    <w:uiPriority w:val="99"/>
    <w:unhideWhenUsed/>
    <w:rsid w:val="002A051E"/>
    <w:pPr>
      <w:overflowPunct/>
      <w:autoSpaceDE/>
      <w:autoSpaceDN/>
      <w:adjustRightInd/>
      <w:spacing w:before="100" w:beforeAutospacing="1" w:after="100" w:afterAutospacing="1"/>
      <w:textAlignment w:val="auto"/>
    </w:pPr>
    <w:rPr>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668">
      <w:bodyDiv w:val="1"/>
      <w:marLeft w:val="0"/>
      <w:marRight w:val="0"/>
      <w:marTop w:val="0"/>
      <w:marBottom w:val="0"/>
      <w:divBdr>
        <w:top w:val="none" w:sz="0" w:space="0" w:color="auto"/>
        <w:left w:val="none" w:sz="0" w:space="0" w:color="auto"/>
        <w:bottom w:val="none" w:sz="0" w:space="0" w:color="auto"/>
        <w:right w:val="none" w:sz="0" w:space="0" w:color="auto"/>
      </w:divBdr>
    </w:div>
    <w:div w:id="197662444">
      <w:bodyDiv w:val="1"/>
      <w:marLeft w:val="0"/>
      <w:marRight w:val="0"/>
      <w:marTop w:val="0"/>
      <w:marBottom w:val="0"/>
      <w:divBdr>
        <w:top w:val="none" w:sz="0" w:space="0" w:color="auto"/>
        <w:left w:val="none" w:sz="0" w:space="0" w:color="auto"/>
        <w:bottom w:val="none" w:sz="0" w:space="0" w:color="auto"/>
        <w:right w:val="none" w:sz="0" w:space="0" w:color="auto"/>
      </w:divBdr>
    </w:div>
    <w:div w:id="292559486">
      <w:bodyDiv w:val="1"/>
      <w:marLeft w:val="0"/>
      <w:marRight w:val="0"/>
      <w:marTop w:val="0"/>
      <w:marBottom w:val="0"/>
      <w:divBdr>
        <w:top w:val="none" w:sz="0" w:space="0" w:color="auto"/>
        <w:left w:val="none" w:sz="0" w:space="0" w:color="auto"/>
        <w:bottom w:val="none" w:sz="0" w:space="0" w:color="auto"/>
        <w:right w:val="none" w:sz="0" w:space="0" w:color="auto"/>
      </w:divBdr>
    </w:div>
    <w:div w:id="1270356925">
      <w:bodyDiv w:val="1"/>
      <w:marLeft w:val="0"/>
      <w:marRight w:val="0"/>
      <w:marTop w:val="0"/>
      <w:marBottom w:val="0"/>
      <w:divBdr>
        <w:top w:val="none" w:sz="0" w:space="0" w:color="auto"/>
        <w:left w:val="none" w:sz="0" w:space="0" w:color="auto"/>
        <w:bottom w:val="none" w:sz="0" w:space="0" w:color="auto"/>
        <w:right w:val="none" w:sz="0" w:space="0" w:color="auto"/>
      </w:divBdr>
    </w:div>
    <w:div w:id="1960338719">
      <w:bodyDiv w:val="1"/>
      <w:marLeft w:val="0"/>
      <w:marRight w:val="0"/>
      <w:marTop w:val="0"/>
      <w:marBottom w:val="0"/>
      <w:divBdr>
        <w:top w:val="none" w:sz="0" w:space="0" w:color="auto"/>
        <w:left w:val="none" w:sz="0" w:space="0" w:color="auto"/>
        <w:bottom w:val="none" w:sz="0" w:space="0" w:color="auto"/>
        <w:right w:val="none" w:sz="0" w:space="0" w:color="auto"/>
      </w:divBdr>
    </w:div>
    <w:div w:id="213019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112bb673556046d4"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D75885B988AE4B904843AB9E5574A9" ma:contentTypeVersion="" ma:contentTypeDescription="Create a new document." ma:contentTypeScope="" ma:versionID="5216ed41c864aa88c484e9b9debfefc9">
  <xsd:schema xmlns:xsd="http://www.w3.org/2001/XMLSchema" xmlns:xs="http://www.w3.org/2001/XMLSchema" xmlns:p="http://schemas.microsoft.com/office/2006/metadata/properties" xmlns:ns2="4cebdefc-9f4c-4848-8b48-45790ef8a183" xmlns:ns3="a93e8536-51b8-4223-b30f-7d291e95deb8" targetNamespace="http://schemas.microsoft.com/office/2006/metadata/properties" ma:root="true" ma:fieldsID="0b467b54aacffbb32ecb84bb57baf8b5" ns2:_="" ns3:_="">
    <xsd:import namespace="4cebdefc-9f4c-4848-8b48-45790ef8a183"/>
    <xsd:import namespace="a93e8536-51b8-4223-b30f-7d291e95de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bdefc-9f4c-4848-8b48-45790ef8a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3e8536-51b8-4223-b30f-7d291e95de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ACA21B-E2FB-47F1-A30F-D3EF48C05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bdefc-9f4c-4848-8b48-45790ef8a183"/>
    <ds:schemaRef ds:uri="a93e8536-51b8-4223-b30f-7d291e95d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12F2F-DD98-4B9E-8D58-328F209C7135}">
  <ds:schemaRefs>
    <ds:schemaRef ds:uri="http://schemas.openxmlformats.org/officeDocument/2006/bibliography"/>
  </ds:schemaRefs>
</ds:datastoreItem>
</file>

<file path=customXml/itemProps3.xml><?xml version="1.0" encoding="utf-8"?>
<ds:datastoreItem xmlns:ds="http://schemas.openxmlformats.org/officeDocument/2006/customXml" ds:itemID="{CD172ECB-F4FE-4E47-B4FB-0899A69608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4317</Characters>
  <Application>Microsoft Office Word</Application>
  <DocSecurity>0</DocSecurity>
  <Lines>35</Lines>
  <Paragraphs>10</Paragraphs>
  <ScaleCrop>false</ScaleCrop>
  <Company>Michael Page International</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(tamanho 16)</dc:title>
  <dc:subject/>
  <dc:creator>.</dc:creator>
  <cp:keywords/>
  <cp:lastModifiedBy>luis gustavo fernandes ferreira</cp:lastModifiedBy>
  <cp:revision>2</cp:revision>
  <cp:lastPrinted>2021-01-13T01:53:00Z</cp:lastPrinted>
  <dcterms:created xsi:type="dcterms:W3CDTF">2021-11-26T20:06:00Z</dcterms:created>
  <dcterms:modified xsi:type="dcterms:W3CDTF">2021-11-26T20:06:00Z</dcterms:modified>
</cp:coreProperties>
</file>